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0B6BC"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sz w:val="28"/>
          <w:szCs w:val="28"/>
          <w14:ligatures w14:val="none"/>
        </w:rPr>
        <w:t xml:space="preserve">1 University of Michigan Survey of Consumers Gas Expectations and Partisan Affiliation </w:t>
      </w:r>
    </w:p>
    <w:p w14:paraId="20FF1A79"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This memo summarizes the correlational relationship between observed gas prices and predicted gas prices among respondents of the Univ</w:t>
      </w:r>
      <w:bookmarkStart w:id="0" w:name="_Hlk174440233"/>
      <w:r w:rsidRPr="0003777C">
        <w:rPr>
          <w:rFonts w:ascii="CMR10" w:eastAsia="Times New Roman" w:hAnsi="CMR10" w:cs="Times New Roman"/>
          <w:kern w:val="0"/>
          <w:sz w:val="20"/>
          <w:szCs w:val="20"/>
          <w14:ligatures w14:val="none"/>
        </w:rPr>
        <w:t>ersit</w:t>
      </w:r>
      <w:bookmarkEnd w:id="0"/>
      <w:r w:rsidRPr="0003777C">
        <w:rPr>
          <w:rFonts w:ascii="CMR10" w:eastAsia="Times New Roman" w:hAnsi="CMR10" w:cs="Times New Roman"/>
          <w:kern w:val="0"/>
          <w:sz w:val="20"/>
          <w:szCs w:val="20"/>
          <w14:ligatures w14:val="none"/>
        </w:rPr>
        <w:t>y of Michigan’s Surveys of Consumers Microdata. University of Michigan only began to reliably ask about respondents’ political affiliation starting in late 2017.</w:t>
      </w:r>
      <w:r w:rsidRPr="0003777C">
        <w:rPr>
          <w:rFonts w:ascii="CMR7" w:eastAsia="Times New Roman" w:hAnsi="CMR7" w:cs="Times New Roman"/>
          <w:kern w:val="0"/>
          <w:position w:val="8"/>
          <w:sz w:val="14"/>
          <w:szCs w:val="14"/>
          <w14:ligatures w14:val="none"/>
        </w:rPr>
        <w:t xml:space="preserve">1 </w:t>
      </w:r>
    </w:p>
    <w:p w14:paraId="19F94E0D" w14:textId="0CCF49AB" w:rsidR="002C3415" w:rsidRDefault="002C3415" w:rsidP="0003777C">
      <w:pPr>
        <w:spacing w:before="100" w:beforeAutospacing="1" w:after="100" w:afterAutospacing="1" w:line="240" w:lineRule="auto"/>
        <w:rPr>
          <w:ins w:id="1" w:author="Ryan Cummings" w:date="2024-08-13T11:17:00Z" w16du:dateUtc="2024-08-13T18:17:00Z"/>
          <w:rFonts w:ascii="CMBX12" w:eastAsia="Times New Roman" w:hAnsi="CMBX12" w:cs="Times New Roman"/>
          <w:kern w:val="0"/>
          <w:sz w:val="20"/>
          <w:szCs w:val="20"/>
          <w14:ligatures w14:val="none"/>
        </w:rPr>
      </w:pPr>
      <w:ins w:id="2" w:author="Ryan Cummings" w:date="2024-08-13T11:17:00Z" w16du:dateUtc="2024-08-13T18:17:00Z">
        <w:r>
          <w:rPr>
            <w:rFonts w:ascii="CMBX12" w:eastAsia="Times New Roman" w:hAnsi="CMBX12" w:cs="Times New Roman"/>
            <w:kern w:val="0"/>
            <w:sz w:val="20"/>
            <w:szCs w:val="20"/>
            <w14:ligatures w14:val="none"/>
          </w:rPr>
          <w:t>The key takeaways are as follows:</w:t>
        </w:r>
      </w:ins>
    </w:p>
    <w:p w14:paraId="73C69A5E" w14:textId="51C24720" w:rsidR="002C3415" w:rsidRDefault="00663DEA" w:rsidP="002C3415">
      <w:pPr>
        <w:pStyle w:val="ListParagraph"/>
        <w:numPr>
          <w:ilvl w:val="0"/>
          <w:numId w:val="1"/>
        </w:numPr>
        <w:spacing w:before="100" w:beforeAutospacing="1" w:after="100" w:afterAutospacing="1" w:line="240" w:lineRule="auto"/>
        <w:rPr>
          <w:ins w:id="3" w:author="Ryan Cummings" w:date="2024-08-13T11:19:00Z" w16du:dateUtc="2024-08-13T18:19:00Z"/>
          <w:rFonts w:ascii="CMBX12" w:eastAsia="Times New Roman" w:hAnsi="CMBX12" w:cs="Times New Roman"/>
          <w:kern w:val="0"/>
          <w:sz w:val="20"/>
          <w:szCs w:val="20"/>
          <w14:ligatures w14:val="none"/>
        </w:rPr>
      </w:pPr>
      <w:ins w:id="4" w:author="Ryan Cummings" w:date="2024-08-13T11:17:00Z" w16du:dateUtc="2024-08-13T18:17:00Z">
        <w:r>
          <w:rPr>
            <w:rFonts w:ascii="CMBX12" w:eastAsia="Times New Roman" w:hAnsi="CMBX12" w:cs="Times New Roman"/>
            <w:kern w:val="0"/>
            <w:sz w:val="20"/>
            <w:szCs w:val="20"/>
            <w14:ligatures w14:val="none"/>
          </w:rPr>
          <w:t xml:space="preserve">When regressing expected gasoline price changes by partisan affiliation </w:t>
        </w:r>
      </w:ins>
      <w:ins w:id="5" w:author="Ryan Cummings" w:date="2024-08-13T11:18:00Z" w16du:dateUtc="2024-08-13T18:18:00Z">
        <w:r>
          <w:rPr>
            <w:rFonts w:ascii="CMBX12" w:eastAsia="Times New Roman" w:hAnsi="CMBX12" w:cs="Times New Roman"/>
            <w:kern w:val="0"/>
            <w:sz w:val="20"/>
            <w:szCs w:val="20"/>
            <w14:ligatures w14:val="none"/>
          </w:rPr>
          <w:t>over 1 year and 5 year windows</w:t>
        </w:r>
      </w:ins>
      <w:ins w:id="6" w:author="Ryan Cummings" w:date="2024-08-13T11:19:00Z" w16du:dateUtc="2024-08-13T18:19:00Z">
        <w:r w:rsidR="005E31F1">
          <w:rPr>
            <w:rFonts w:ascii="CMBX12" w:eastAsia="Times New Roman" w:hAnsi="CMBX12" w:cs="Times New Roman"/>
            <w:kern w:val="0"/>
            <w:sz w:val="20"/>
            <w:szCs w:val="20"/>
            <w14:ligatures w14:val="none"/>
          </w:rPr>
          <w:t xml:space="preserve"> on the monthly change in gasoline prices</w:t>
        </w:r>
      </w:ins>
      <w:ins w:id="7" w:author="Ryan Cummings" w:date="2024-08-13T11:18:00Z" w16du:dateUtc="2024-08-13T18:18:00Z">
        <w:r>
          <w:rPr>
            <w:rFonts w:ascii="CMBX12" w:eastAsia="Times New Roman" w:hAnsi="CMBX12" w:cs="Times New Roman"/>
            <w:kern w:val="0"/>
            <w:sz w:val="20"/>
            <w:szCs w:val="20"/>
            <w14:ligatures w14:val="none"/>
          </w:rPr>
          <w:t xml:space="preserve">, Republicans are </w:t>
        </w:r>
        <w:r w:rsidR="005E31F1">
          <w:rPr>
            <w:rFonts w:ascii="CMBX12" w:eastAsia="Times New Roman" w:hAnsi="CMBX12" w:cs="Times New Roman"/>
            <w:kern w:val="0"/>
            <w:sz w:val="20"/>
            <w:szCs w:val="20"/>
            <w14:ligatures w14:val="none"/>
          </w:rPr>
          <w:t xml:space="preserve">roughly 1.3 and 2.7 times, respectively, more </w:t>
        </w:r>
        <w:proofErr w:type="gramStart"/>
        <w:r w:rsidR="005E31F1">
          <w:rPr>
            <w:rFonts w:ascii="CMBX12" w:eastAsia="Times New Roman" w:hAnsi="CMBX12" w:cs="Times New Roman"/>
            <w:kern w:val="0"/>
            <w:sz w:val="20"/>
            <w:szCs w:val="20"/>
            <w14:ligatures w14:val="none"/>
          </w:rPr>
          <w:t xml:space="preserve">sensitive  </w:t>
        </w:r>
      </w:ins>
      <w:ins w:id="8" w:author="Ryan Cummings" w:date="2024-08-13T11:19:00Z" w16du:dateUtc="2024-08-13T18:19:00Z">
        <w:r w:rsidR="00F05759">
          <w:rPr>
            <w:rFonts w:ascii="CMBX12" w:eastAsia="Times New Roman" w:hAnsi="CMBX12" w:cs="Times New Roman"/>
            <w:kern w:val="0"/>
            <w:sz w:val="20"/>
            <w:szCs w:val="20"/>
            <w14:ligatures w14:val="none"/>
          </w:rPr>
          <w:t>to</w:t>
        </w:r>
        <w:proofErr w:type="gramEnd"/>
        <w:r w:rsidR="00F05759">
          <w:rPr>
            <w:rFonts w:ascii="CMBX12" w:eastAsia="Times New Roman" w:hAnsi="CMBX12" w:cs="Times New Roman"/>
            <w:kern w:val="0"/>
            <w:sz w:val="20"/>
            <w:szCs w:val="20"/>
            <w14:ligatures w14:val="none"/>
          </w:rPr>
          <w:t xml:space="preserve"> changes in the observed gasoline price. </w:t>
        </w:r>
      </w:ins>
    </w:p>
    <w:p w14:paraId="4037910E" w14:textId="1AB1A944" w:rsidR="00F05759" w:rsidRPr="00F05759" w:rsidRDefault="00F05759" w:rsidP="00F05759">
      <w:pPr>
        <w:pStyle w:val="ListParagraph"/>
        <w:numPr>
          <w:ilvl w:val="0"/>
          <w:numId w:val="1"/>
        </w:numPr>
        <w:spacing w:before="100" w:beforeAutospacing="1" w:after="100" w:afterAutospacing="1" w:line="240" w:lineRule="auto"/>
        <w:rPr>
          <w:ins w:id="9" w:author="Ryan Cummings" w:date="2024-08-13T11:16:00Z" w16du:dateUtc="2024-08-13T18:16:00Z"/>
          <w:rFonts w:ascii="CMBX12" w:eastAsia="Times New Roman" w:hAnsi="CMBX12" w:cs="Times New Roman"/>
          <w:kern w:val="0"/>
          <w:sz w:val="20"/>
          <w:szCs w:val="20"/>
          <w14:ligatures w14:val="none"/>
        </w:rPr>
      </w:pPr>
      <w:ins w:id="10" w:author="Ryan Cummings" w:date="2024-08-13T11:19:00Z" w16du:dateUtc="2024-08-13T18:19:00Z">
        <w:r>
          <w:rPr>
            <w:rFonts w:ascii="CMBX12" w:eastAsia="Times New Roman" w:hAnsi="CMBX12" w:cs="Times New Roman"/>
            <w:kern w:val="0"/>
            <w:sz w:val="20"/>
            <w:szCs w:val="20"/>
            <w14:ligatures w14:val="none"/>
          </w:rPr>
          <w:t>[Fill in the rest here for the other versions of the model you ran]</w:t>
        </w:r>
      </w:ins>
    </w:p>
    <w:p w14:paraId="75A75511" w14:textId="50CB1534"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1.1 Average Gas Price Expectations Over Time </w:t>
      </w:r>
      <w:proofErr w:type="gramStart"/>
      <w:r w:rsidRPr="0003777C">
        <w:rPr>
          <w:rFonts w:ascii="CMBX12" w:eastAsia="Times New Roman" w:hAnsi="CMBX12" w:cs="Times New Roman"/>
          <w:kern w:val="0"/>
          <w14:ligatures w14:val="none"/>
        </w:rPr>
        <w:t>By</w:t>
      </w:r>
      <w:proofErr w:type="gramEnd"/>
      <w:r w:rsidRPr="0003777C">
        <w:rPr>
          <w:rFonts w:ascii="CMBX12" w:eastAsia="Times New Roman" w:hAnsi="CMBX12" w:cs="Times New Roman"/>
          <w:kern w:val="0"/>
          <w14:ligatures w14:val="none"/>
        </w:rPr>
        <w:t xml:space="preserve"> Partisan Affiliation </w:t>
      </w:r>
    </w:p>
    <w:p w14:paraId="613D4B20" w14:textId="6361CFEF" w:rsidR="0003450E" w:rsidRDefault="0003450E" w:rsidP="0003777C">
      <w:pPr>
        <w:spacing w:before="100" w:beforeAutospacing="1" w:after="100" w:afterAutospacing="1" w:line="240" w:lineRule="auto"/>
        <w:rPr>
          <w:ins w:id="11" w:author="Ryan Cummings" w:date="2024-08-13T11:20:00Z" w16du:dateUtc="2024-08-13T18:20:00Z"/>
          <w:rFonts w:ascii="CMR10" w:eastAsia="Times New Roman" w:hAnsi="CMR10" w:cs="Times New Roman"/>
          <w:kern w:val="0"/>
          <w:sz w:val="20"/>
          <w:szCs w:val="20"/>
          <w14:ligatures w14:val="none"/>
        </w:rPr>
      </w:pPr>
      <w:ins w:id="12" w:author="Ryan Cummings" w:date="2024-08-13T11:20:00Z" w16du:dateUtc="2024-08-13T18:20:00Z">
        <w:r>
          <w:rPr>
            <w:rFonts w:ascii="CMR10" w:eastAsia="Times New Roman" w:hAnsi="CMR10" w:cs="Times New Roman"/>
            <w:kern w:val="0"/>
            <w:sz w:val="20"/>
            <w:szCs w:val="20"/>
            <w14:ligatures w14:val="none"/>
          </w:rPr>
          <w:t>[I would simply add a description of the data</w:t>
        </w:r>
      </w:ins>
      <w:ins w:id="13" w:author="Ryan Cummings" w:date="2024-08-13T11:28:00Z" w16du:dateUtc="2024-08-13T18:28:00Z">
        <w:r w:rsidR="00593CA0">
          <w:rPr>
            <w:rFonts w:ascii="CMR10" w:eastAsia="Times New Roman" w:hAnsi="CMR10" w:cs="Times New Roman"/>
            <w:kern w:val="0"/>
            <w:sz w:val="20"/>
            <w:szCs w:val="20"/>
            <w14:ligatures w14:val="none"/>
          </w:rPr>
          <w:t xml:space="preserve">—what the variables in </w:t>
        </w:r>
        <w:proofErr w:type="spellStart"/>
        <w:r w:rsidR="00593CA0">
          <w:rPr>
            <w:rFonts w:ascii="CMR10" w:eastAsia="Times New Roman" w:hAnsi="CMR10" w:cs="Times New Roman"/>
            <w:kern w:val="0"/>
            <w:sz w:val="20"/>
            <w:szCs w:val="20"/>
            <w14:ligatures w14:val="none"/>
          </w:rPr>
          <w:t>UMich</w:t>
        </w:r>
        <w:proofErr w:type="spellEnd"/>
        <w:r w:rsidR="00593CA0">
          <w:rPr>
            <w:rFonts w:ascii="CMR10" w:eastAsia="Times New Roman" w:hAnsi="CMR10" w:cs="Times New Roman"/>
            <w:kern w:val="0"/>
            <w:sz w:val="20"/>
            <w:szCs w:val="20"/>
            <w14:ligatures w14:val="none"/>
          </w:rPr>
          <w:t xml:space="preserve"> are, </w:t>
        </w:r>
      </w:ins>
      <w:ins w:id="14" w:author="Ryan Cummings" w:date="2024-08-13T11:29:00Z" w16du:dateUtc="2024-08-13T18:29:00Z">
        <w:r w:rsidR="00593CA0">
          <w:rPr>
            <w:rFonts w:ascii="CMR10" w:eastAsia="Times New Roman" w:hAnsi="CMR10" w:cs="Times New Roman"/>
            <w:kern w:val="0"/>
            <w:sz w:val="20"/>
            <w:szCs w:val="20"/>
            <w14:ligatures w14:val="none"/>
          </w:rPr>
          <w:t>where you get gas price data].</w:t>
        </w:r>
      </w:ins>
    </w:p>
    <w:p w14:paraId="2F776776" w14:textId="43FD233A"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These plots are simple averages of gas price expectations by partisan affiliation collapsed on month-year. Independents, Republicans, and Democrats’ gas price expectations were similar matching until around Joe Biden’s election/inauguration (denoted by the two red vertical dashed lines), when Republicans’ </w:t>
      </w:r>
      <w:proofErr w:type="spellStart"/>
      <w:r w:rsidRPr="0003777C">
        <w:rPr>
          <w:rFonts w:ascii="CMR10" w:eastAsia="Times New Roman" w:hAnsi="CMR10" w:cs="Times New Roman"/>
          <w:kern w:val="0"/>
          <w:sz w:val="20"/>
          <w:szCs w:val="20"/>
          <w14:ligatures w14:val="none"/>
        </w:rPr>
        <w:t>expecta</w:t>
      </w:r>
      <w:proofErr w:type="spellEnd"/>
      <w:r w:rsidRPr="0003777C">
        <w:rPr>
          <w:rFonts w:ascii="CMR10" w:eastAsia="Times New Roman" w:hAnsi="CMR10" w:cs="Times New Roman"/>
          <w:kern w:val="0"/>
          <w:sz w:val="20"/>
          <w:szCs w:val="20"/>
          <w14:ligatures w14:val="none"/>
        </w:rPr>
        <w:t xml:space="preserve">- </w:t>
      </w:r>
      <w:proofErr w:type="spellStart"/>
      <w:r w:rsidRPr="0003777C">
        <w:rPr>
          <w:rFonts w:ascii="CMR10" w:eastAsia="Times New Roman" w:hAnsi="CMR10" w:cs="Times New Roman"/>
          <w:kern w:val="0"/>
          <w:sz w:val="20"/>
          <w:szCs w:val="20"/>
          <w14:ligatures w14:val="none"/>
        </w:rPr>
        <w:t>tions</w:t>
      </w:r>
      <w:proofErr w:type="spellEnd"/>
      <w:r w:rsidRPr="0003777C">
        <w:rPr>
          <w:rFonts w:ascii="CMR10" w:eastAsia="Times New Roman" w:hAnsi="CMR10" w:cs="Times New Roman"/>
          <w:kern w:val="0"/>
          <w:sz w:val="20"/>
          <w:szCs w:val="20"/>
          <w14:ligatures w14:val="none"/>
        </w:rPr>
        <w:t xml:space="preserve"> spiked and, to a lesser extent, so did Independents’. During the Biden presidency, each of the three groups followed roughly similar trends, at different levels. </w:t>
      </w:r>
    </w:p>
    <w:p w14:paraId="12C8DE21"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6" w:eastAsia="Times New Roman" w:hAnsi="CMR6" w:cs="Times New Roman"/>
          <w:kern w:val="0"/>
          <w:position w:val="6"/>
          <w:sz w:val="12"/>
          <w:szCs w:val="12"/>
          <w14:ligatures w14:val="none"/>
        </w:rPr>
        <w:t>1</w:t>
      </w:r>
      <w:r w:rsidRPr="0003777C">
        <w:rPr>
          <w:rFonts w:ascii="CMR8" w:eastAsia="Times New Roman" w:hAnsi="CMR8" w:cs="Times New Roman"/>
          <w:kern w:val="0"/>
          <w:sz w:val="16"/>
          <w:szCs w:val="16"/>
          <w14:ligatures w14:val="none"/>
        </w:rPr>
        <w:t>The 1-year gas and 5-year gas price expectations are based on the questions ’GAS1’ and ’GAS5’ on the survey, asking respondents to predict how much gas prices will have changed within the next 1 and 5 years, respectively.</w:t>
      </w:r>
      <w:r w:rsidRPr="0003777C">
        <w:rPr>
          <w:rFonts w:ascii="CMR8" w:eastAsia="Times New Roman" w:hAnsi="CMR8" w:cs="Times New Roman"/>
          <w:kern w:val="0"/>
          <w:sz w:val="16"/>
          <w:szCs w:val="16"/>
          <w14:ligatures w14:val="none"/>
        </w:rPr>
        <w:br/>
        <w:t>Information on respondents’ partisan affiliation is taken from the question ’POLAFF’.</w:t>
      </w:r>
      <w:r w:rsidRPr="0003777C">
        <w:rPr>
          <w:rFonts w:ascii="CMR8" w:eastAsia="Times New Roman" w:hAnsi="CMR8" w:cs="Times New Roman"/>
          <w:kern w:val="0"/>
          <w:sz w:val="16"/>
          <w:szCs w:val="16"/>
          <w14:ligatures w14:val="none"/>
        </w:rPr>
        <w:br/>
        <w:t xml:space="preserve">Information on the survey variables can be found here. </w:t>
      </w:r>
    </w:p>
    <w:p w14:paraId="3EFE5DAC" w14:textId="1D6BBCFD"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8" w:eastAsia="Times New Roman" w:hAnsi="CMR8" w:cs="Times New Roman"/>
          <w:kern w:val="0"/>
          <w:sz w:val="16"/>
          <w:szCs w:val="16"/>
          <w14:ligatures w14:val="none"/>
        </w:rPr>
        <w:lastRenderedPageBreak/>
        <w:t xml:space="preserve">All gas price data is taken from the Energy Information Administration (EIA). </w:t>
      </w:r>
      <w:r w:rsidRPr="0003777C">
        <w:rPr>
          <w:rFonts w:ascii="Times New Roman" w:eastAsia="Times New Roman" w:hAnsi="Times New Roman" w:cs="Times New Roman"/>
          <w:kern w:val="0"/>
          <w14:ligatures w14:val="none"/>
        </w:rPr>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Containers\\UBF8T346G9.ms\\WebArchiveCopyPasteTempFiles\\com.microsoft.Word\\page1image32051264"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5E54CBA9" wp14:editId="4E8FC9F6">
            <wp:extent cx="4114800" cy="2463800"/>
            <wp:effectExtent l="0" t="0" r="0" b="0"/>
            <wp:docPr id="1416196344" name="Picture 30" descr="page1image3205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ge1image3205126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r w:rsidRPr="0003777C">
        <w:rPr>
          <w:rFonts w:ascii="Times New Roman" w:eastAsia="Times New Roman" w:hAnsi="Times New Roman" w:cs="Times New Roman"/>
          <w:kern w:val="0"/>
          <w14:ligatures w14:val="none"/>
        </w:rPr>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Containers\\UBF8T346G9.ms\\WebArchiveCopyPasteTempFiles\\com.microsoft.Word\\page1image32055008"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6421C997" wp14:editId="3FE1A550">
            <wp:extent cx="4114800" cy="2463800"/>
            <wp:effectExtent l="0" t="0" r="0" b="0"/>
            <wp:docPr id="1668837342" name="Picture 29" descr="page1image3205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320550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F5C667A" w14:textId="46C817A0" w:rsidR="0003777C" w:rsidRPr="0003777C" w:rsidRDefault="0003777C" w:rsidP="0003777C">
      <w:pPr>
        <w:spacing w:after="0" w:line="240" w:lineRule="auto"/>
        <w:rPr>
          <w:rFonts w:ascii="Times New Roman" w:eastAsia="Times New Roman" w:hAnsi="Times New Roman" w:cs="Times New Roman"/>
          <w:kern w:val="0"/>
          <w14:ligatures w14:val="none"/>
        </w:rPr>
      </w:pPr>
    </w:p>
    <w:p w14:paraId="249ECE33"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1.2 Comparing Regressors </w:t>
      </w:r>
    </w:p>
    <w:p w14:paraId="7B593A83" w14:textId="003452AA"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For context, here is a basic time-series comparing the regressors used in the various models above: </w:t>
      </w:r>
      <w:commentRangeStart w:id="15"/>
      <w:r w:rsidRPr="0003777C">
        <w:rPr>
          <w:rFonts w:ascii="Times New Roman" w:eastAsia="Times New Roman" w:hAnsi="Times New Roman" w:cs="Times New Roman"/>
          <w:kern w:val="0"/>
          <w14:ligatures w14:val="none"/>
        </w:rPr>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Containers\\UBF8T346G9.ms\\WebArchiveCopyPasteTempFiles\\com.microsoft.Word\\page2image32437040"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78561F72" wp14:editId="5696B463">
            <wp:extent cx="4114800" cy="2057400"/>
            <wp:effectExtent l="0" t="0" r="0" b="0"/>
            <wp:docPr id="225818776" name="Picture 27" descr="page2image3243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age2image324370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commentRangeEnd w:id="15"/>
      <w:r w:rsidR="00A2431E">
        <w:rPr>
          <w:rStyle w:val="CommentReference"/>
        </w:rPr>
        <w:commentReference w:id="15"/>
      </w:r>
    </w:p>
    <w:p w14:paraId="2926B870"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lastRenderedPageBreak/>
        <w:t xml:space="preserve">1.3 Gas Price Monthly Difference Model </w:t>
      </w:r>
    </w:p>
    <w:p w14:paraId="4D7E7C79"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For all of the following models, I run separate regressions for sub-samples organized around 1) partisan affiliation (democrats, republicans, and independents), 2) by whether Joe Biden is president or not (the Biden sub-sample begins </w:t>
      </w:r>
      <w:proofErr w:type="gramStart"/>
      <w:r w:rsidRPr="0003777C">
        <w:rPr>
          <w:rFonts w:ascii="CMR10" w:eastAsia="Times New Roman" w:hAnsi="CMR10" w:cs="Times New Roman"/>
          <w:kern w:val="0"/>
          <w:sz w:val="20"/>
          <w:szCs w:val="20"/>
          <w14:ligatures w14:val="none"/>
        </w:rPr>
        <w:t>January,</w:t>
      </w:r>
      <w:proofErr w:type="gramEnd"/>
      <w:r w:rsidRPr="0003777C">
        <w:rPr>
          <w:rFonts w:ascii="CMR10" w:eastAsia="Times New Roman" w:hAnsi="CMR10" w:cs="Times New Roman"/>
          <w:kern w:val="0"/>
          <w:sz w:val="20"/>
          <w:szCs w:val="20"/>
          <w14:ligatures w14:val="none"/>
        </w:rPr>
        <w:t xml:space="preserve"> 2021, and 3) for individuals’ 1-year and 5-year gas expectations. Therefore, between models, only the regressor changes. </w:t>
      </w:r>
    </w:p>
    <w:p w14:paraId="087A1B5B" w14:textId="58AC91A1" w:rsidR="0003777C" w:rsidRDefault="0003777C" w:rsidP="0003777C">
      <w:pPr>
        <w:spacing w:before="100" w:beforeAutospacing="1" w:after="100" w:afterAutospacing="1" w:line="240" w:lineRule="auto"/>
        <w:rPr>
          <w:rFonts w:ascii="CMR10" w:eastAsia="Times New Roman" w:hAnsi="CMR10" w:cs="Times New Roman"/>
          <w:kern w:val="0"/>
          <w:position w:val="2"/>
          <w:sz w:val="20"/>
          <w:szCs w:val="20"/>
          <w14:ligatures w14:val="none"/>
        </w:rPr>
      </w:pPr>
      <w:r w:rsidRPr="0003777C">
        <w:rPr>
          <w:rFonts w:ascii="CMR10" w:eastAsia="Times New Roman" w:hAnsi="CMR10" w:cs="Times New Roman"/>
          <w:kern w:val="0"/>
          <w:sz w:val="20"/>
          <w:szCs w:val="20"/>
          <w14:ligatures w14:val="none"/>
        </w:rPr>
        <w:t>The gas price monthly difference model is represented by this equation:</w:t>
      </w:r>
      <w:r w:rsidRPr="0003777C">
        <w:rPr>
          <w:rFonts w:ascii="CMR10" w:eastAsia="Times New Roman" w:hAnsi="CMR10" w:cs="Times New Roman"/>
          <w:kern w:val="0"/>
          <w:sz w:val="20"/>
          <w:szCs w:val="20"/>
          <w14:ligatures w14:val="none"/>
        </w:rPr>
        <w:br/>
      </w:r>
      <w:r w:rsidRPr="0003777C">
        <w:rPr>
          <w:rFonts w:ascii="CMR10" w:eastAsia="Times New Roman" w:hAnsi="CMR10" w:cs="Times New Roman"/>
          <w:kern w:val="0"/>
          <w:position w:val="2"/>
          <w:sz w:val="20"/>
          <w:szCs w:val="20"/>
          <w14:ligatures w14:val="none"/>
        </w:rPr>
        <w:t>∆</w:t>
      </w:r>
      <w:proofErr w:type="spellStart"/>
      <w:ins w:id="16" w:author="Ryan Cummings" w:date="2024-08-13T11:21:00Z" w16du:dateUtc="2024-08-13T18:21:00Z">
        <w:r w:rsidR="00464CE7">
          <w:rPr>
            <w:rFonts w:ascii="CMR10" w:eastAsia="Times New Roman" w:hAnsi="CMR10" w:cs="Times New Roman"/>
            <w:kern w:val="0"/>
            <w:position w:val="2"/>
            <w:sz w:val="20"/>
            <w:szCs w:val="20"/>
            <w14:ligatures w14:val="none"/>
          </w:rPr>
          <w:t>Expected_</w:t>
        </w:r>
      </w:ins>
      <w:r w:rsidRPr="0003777C">
        <w:rPr>
          <w:rFonts w:ascii="CMR10" w:eastAsia="Times New Roman" w:hAnsi="CMR10" w:cs="Times New Roman"/>
          <w:kern w:val="0"/>
          <w:position w:val="2"/>
          <w:sz w:val="20"/>
          <w:szCs w:val="20"/>
          <w14:ligatures w14:val="none"/>
        </w:rPr>
        <w:t>GAS</w:t>
      </w:r>
      <w:ins w:id="17" w:author="Ryan Cummings" w:date="2024-08-13T11:21:00Z" w16du:dateUtc="2024-08-13T18:21:00Z">
        <w:r w:rsidR="00464CE7">
          <w:rPr>
            <w:rFonts w:ascii="CMR10" w:eastAsia="Times New Roman" w:hAnsi="CMR10" w:cs="Times New Roman"/>
            <w:kern w:val="0"/>
            <w:position w:val="2"/>
            <w:sz w:val="20"/>
            <w:szCs w:val="20"/>
            <w14:ligatures w14:val="none"/>
          </w:rPr>
          <w:t>_</w:t>
        </w:r>
      </w:ins>
      <w:del w:id="18" w:author="Ryan Cummings" w:date="2024-08-13T11:21:00Z" w16du:dateUtc="2024-08-13T18:21:00Z">
        <w:r w:rsidRPr="0003777C" w:rsidDel="00464CE7">
          <w:rPr>
            <w:rFonts w:ascii="CMR10" w:eastAsia="Times New Roman" w:hAnsi="CMR10" w:cs="Times New Roman"/>
            <w:kern w:val="0"/>
            <w:position w:val="2"/>
            <w:sz w:val="20"/>
            <w:szCs w:val="20"/>
            <w14:ligatures w14:val="none"/>
          </w:rPr>
          <w:delText xml:space="preserve"> </w:delText>
        </w:r>
      </w:del>
      <w:r w:rsidRPr="0003777C">
        <w:rPr>
          <w:rFonts w:ascii="CMR10" w:eastAsia="Times New Roman" w:hAnsi="CMR10" w:cs="Times New Roman"/>
          <w:kern w:val="0"/>
          <w:position w:val="2"/>
          <w:sz w:val="20"/>
          <w:szCs w:val="20"/>
          <w14:ligatures w14:val="none"/>
        </w:rPr>
        <w:t>PX</w:t>
      </w:r>
      <w:ins w:id="19" w:author="Ryan Cummings" w:date="2024-08-13T11:21:00Z" w16du:dateUtc="2024-08-13T18:21:00Z">
        <w:r w:rsidR="00545424">
          <w:rPr>
            <w:rFonts w:ascii="CMR10" w:eastAsia="Times New Roman" w:hAnsi="CMR10" w:cs="Times New Roman"/>
            <w:kern w:val="0"/>
            <w:position w:val="2"/>
            <w:sz w:val="20"/>
            <w:szCs w:val="20"/>
            <w14:ligatures w14:val="none"/>
          </w:rPr>
          <w:t>_i</w:t>
        </w:r>
        <w:proofErr w:type="spellEnd"/>
        <w:r w:rsidR="00545424">
          <w:rPr>
            <w:rFonts w:ascii="CMR10" w:eastAsia="Times New Roman" w:hAnsi="CMR10" w:cs="Times New Roman"/>
            <w:kern w:val="0"/>
            <w:position w:val="2"/>
            <w:sz w:val="20"/>
            <w:szCs w:val="20"/>
            <w14:ligatures w14:val="none"/>
          </w:rPr>
          <w:t>,</w:t>
        </w:r>
      </w:ins>
      <w:del w:id="20" w:author="Ryan Cummings" w:date="2024-08-13T11:21:00Z" w16du:dateUtc="2024-08-13T18:21:00Z">
        <w:r w:rsidRPr="0003777C" w:rsidDel="00464CE7">
          <w:rPr>
            <w:rFonts w:ascii="CMMI7" w:eastAsia="Times New Roman" w:hAnsi="CMMI7" w:cs="Times New Roman"/>
            <w:kern w:val="0"/>
            <w:sz w:val="14"/>
            <w:szCs w:val="14"/>
            <w14:ligatures w14:val="none"/>
          </w:rPr>
          <w:delText>e</w:delText>
        </w:r>
      </w:del>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commentRangeStart w:id="21"/>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0,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commentRangeEnd w:id="21"/>
      <w:r w:rsidR="00A2431E">
        <w:rPr>
          <w:rStyle w:val="CommentReference"/>
        </w:rPr>
        <w:commentReference w:id="21"/>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1, </w:t>
      </w:r>
      <w:commentRangeStart w:id="22"/>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horizon</w:t>
      </w:r>
      <w:commentRangeEnd w:id="22"/>
      <w:r w:rsidR="00A2431E">
        <w:rPr>
          <w:rStyle w:val="CommentReference"/>
        </w:rPr>
        <w:commentReference w:id="22"/>
      </w:r>
      <w:r w:rsidRPr="0003777C">
        <w:rPr>
          <w:rFonts w:ascii="CMR10" w:eastAsia="Times New Roman" w:hAnsi="CMR10" w:cs="Times New Roman"/>
          <w:kern w:val="0"/>
          <w:position w:val="2"/>
          <w:sz w:val="20"/>
          <w:szCs w:val="20"/>
          <w14:ligatures w14:val="none"/>
        </w:rPr>
        <w:t xml:space="preserve">∆GAS PX + </w:t>
      </w:r>
      <w:r w:rsidRPr="0003777C">
        <w:rPr>
          <w:rFonts w:ascii="CMMI10" w:eastAsia="Times New Roman" w:hAnsi="CMMI10" w:cs="Times New Roman"/>
          <w:kern w:val="0"/>
          <w:position w:val="2"/>
          <w:sz w:val="20"/>
          <w:szCs w:val="20"/>
          <w14:ligatures w14:val="none"/>
        </w:rPr>
        <w:t>ε</w:t>
      </w:r>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(1) </w:t>
      </w:r>
    </w:p>
    <w:p w14:paraId="4F782D07"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where ∆GAS PX</w:t>
      </w:r>
      <w:r w:rsidRPr="0003777C">
        <w:rPr>
          <w:rFonts w:ascii="CMMI7" w:eastAsia="Times New Roman" w:hAnsi="CMMI7" w:cs="Times New Roman"/>
          <w:kern w:val="0"/>
          <w:position w:val="-2"/>
          <w:sz w:val="14"/>
          <w:szCs w:val="14"/>
          <w14:ligatures w14:val="none"/>
        </w:rPr>
        <w:t>e</w:t>
      </w:r>
      <w:r w:rsidRPr="0003777C">
        <w:rPr>
          <w:rFonts w:ascii="CMR10" w:eastAsia="Times New Roman" w:hAnsi="CMR10" w:cs="Times New Roman"/>
          <w:kern w:val="0"/>
          <w:sz w:val="20"/>
          <w:szCs w:val="20"/>
          <w14:ligatures w14:val="none"/>
        </w:rPr>
        <w:t xml:space="preserve">, horizon is the individuals’ expected price change in gasoline and ∆GAS PX is the change in nominal gas price level from the previous month. For both 1-year and 5-year gas price expectations, I use the month-by-month change in gas prices as the independent variable. </w:t>
      </w:r>
    </w:p>
    <w:p w14:paraId="0AEE4D04" w14:textId="77777777" w:rsidR="00A2431E" w:rsidRDefault="00A2431E" w:rsidP="0003777C">
      <w:pPr>
        <w:spacing w:before="100" w:beforeAutospacing="1" w:after="100" w:afterAutospacing="1" w:line="240" w:lineRule="auto"/>
        <w:rPr>
          <w:ins w:id="23" w:author="Ryan Cummings" w:date="2024-08-13T11:05:00Z" w16du:dateUtc="2024-08-13T18:05:00Z"/>
          <w:rFonts w:ascii="CMR10" w:eastAsia="Times New Roman" w:hAnsi="CMR10" w:cs="Times New Roman"/>
          <w:kern w:val="0"/>
          <w:sz w:val="20"/>
          <w:szCs w:val="20"/>
          <w14:ligatures w14:val="none"/>
        </w:rPr>
      </w:pPr>
      <w:ins w:id="24" w:author="Ryan Cummings" w:date="2024-08-13T11:03:00Z" w16du:dateUtc="2024-08-13T18:03:00Z">
        <w:r>
          <w:rPr>
            <w:rFonts w:ascii="CMR10" w:eastAsia="Times New Roman" w:hAnsi="CMR10" w:cs="Times New Roman"/>
            <w:kern w:val="0"/>
            <w:sz w:val="20"/>
            <w:szCs w:val="20"/>
            <w14:ligatures w14:val="none"/>
          </w:rPr>
          <w:t>The results show that when asked about expected gasoline prices one year into the future,</w:t>
        </w:r>
      </w:ins>
      <w:ins w:id="25" w:author="Ryan Cummings" w:date="2024-08-13T11:04:00Z" w16du:dateUtc="2024-08-13T18:04:00Z">
        <w:r>
          <w:rPr>
            <w:rFonts w:ascii="CMR10" w:eastAsia="Times New Roman" w:hAnsi="CMR10" w:cs="Times New Roman"/>
            <w:kern w:val="0"/>
            <w:sz w:val="20"/>
            <w:szCs w:val="20"/>
            <w14:ligatures w14:val="none"/>
          </w:rPr>
          <w:t xml:space="preserve"> nearly everyone was more sensitive to an increase in monthly gasoline prices during Biden than during Trump. To be sure, some of this is mechanical, as gasoline prices were more v</w:t>
        </w:r>
      </w:ins>
      <w:ins w:id="26" w:author="Ryan Cummings" w:date="2024-08-13T11:05:00Z" w16du:dateUtc="2024-08-13T18:05:00Z">
        <w:r>
          <w:rPr>
            <w:rFonts w:ascii="CMR10" w:eastAsia="Times New Roman" w:hAnsi="CMR10" w:cs="Times New Roman"/>
            <w:kern w:val="0"/>
            <w:sz w:val="20"/>
            <w:szCs w:val="20"/>
            <w14:ligatures w14:val="none"/>
          </w:rPr>
          <w:t xml:space="preserve">olatile under Biden than Trump, but what’s notable is that Republicans sensitivity was substantially greater than that of Democrats or Independents. </w:t>
        </w:r>
      </w:ins>
    </w:p>
    <w:p w14:paraId="70F6CC04" w14:textId="04F4CACA" w:rsidR="00A2431E" w:rsidRDefault="00A2431E" w:rsidP="0003777C">
      <w:pPr>
        <w:spacing w:before="100" w:beforeAutospacing="1" w:after="100" w:afterAutospacing="1" w:line="240" w:lineRule="auto"/>
        <w:rPr>
          <w:ins w:id="27" w:author="Ryan Cummings" w:date="2024-08-13T11:05:00Z" w16du:dateUtc="2024-08-13T18:05:00Z"/>
          <w:rFonts w:ascii="CMR10" w:eastAsia="Times New Roman" w:hAnsi="CMR10" w:cs="Times New Roman"/>
          <w:kern w:val="0"/>
          <w:sz w:val="20"/>
          <w:szCs w:val="20"/>
          <w14:ligatures w14:val="none"/>
        </w:rPr>
      </w:pPr>
      <w:ins w:id="28" w:author="Ryan Cummings" w:date="2024-08-13T11:05:00Z" w16du:dateUtc="2024-08-13T18:05:00Z">
        <w:r>
          <w:rPr>
            <w:rFonts w:ascii="CMR10" w:eastAsia="Times New Roman" w:hAnsi="CMR10" w:cs="Times New Roman"/>
            <w:kern w:val="0"/>
            <w:sz w:val="20"/>
            <w:szCs w:val="20"/>
            <w14:ligatures w14:val="none"/>
          </w:rPr>
          <w:t>This dynamic is even more striking when respondents were asked about expected gasoline price chan</w:t>
        </w:r>
      </w:ins>
      <w:ins w:id="29" w:author="Ryan Cummings" w:date="2024-08-13T11:06:00Z" w16du:dateUtc="2024-08-13T18:06:00Z">
        <w:r>
          <w:rPr>
            <w:rFonts w:ascii="CMR10" w:eastAsia="Times New Roman" w:hAnsi="CMR10" w:cs="Times New Roman"/>
            <w:kern w:val="0"/>
            <w:sz w:val="20"/>
            <w:szCs w:val="20"/>
            <w14:ligatures w14:val="none"/>
          </w:rPr>
          <w:t xml:space="preserve">ges five years into the future. During the Trump presidency, </w:t>
        </w:r>
        <w:r w:rsidR="00853145">
          <w:rPr>
            <w:rFonts w:ascii="CMR10" w:eastAsia="Times New Roman" w:hAnsi="CMR10" w:cs="Times New Roman"/>
            <w:kern w:val="0"/>
            <w:sz w:val="20"/>
            <w:szCs w:val="20"/>
            <w14:ligatures w14:val="none"/>
          </w:rPr>
          <w:t xml:space="preserve">respondents of all stripes largely thought the changes would be statistically </w:t>
        </w:r>
      </w:ins>
      <w:ins w:id="30" w:author="Ryan Cummings" w:date="2024-08-13T11:15:00Z" w16du:dateUtc="2024-08-13T18:15:00Z">
        <w:r w:rsidR="00853145">
          <w:rPr>
            <w:rFonts w:ascii="CMR10" w:eastAsia="Times New Roman" w:hAnsi="CMR10" w:cs="Times New Roman"/>
            <w:kern w:val="0"/>
            <w:sz w:val="20"/>
            <w:szCs w:val="20"/>
            <w14:ligatures w14:val="none"/>
          </w:rPr>
          <w:t xml:space="preserve">indistinguishable from </w:t>
        </w:r>
      </w:ins>
      <w:ins w:id="31" w:author="Ryan Cummings" w:date="2024-08-13T11:06:00Z" w16du:dateUtc="2024-08-13T18:06:00Z">
        <w:r w:rsidR="00853145">
          <w:rPr>
            <w:rFonts w:ascii="CMR10" w:eastAsia="Times New Roman" w:hAnsi="CMR10" w:cs="Times New Roman"/>
            <w:kern w:val="0"/>
            <w:sz w:val="20"/>
            <w:szCs w:val="20"/>
            <w14:ligatures w14:val="none"/>
          </w:rPr>
          <w:t xml:space="preserve">zero. </w:t>
        </w:r>
      </w:ins>
      <w:ins w:id="32" w:author="Ryan Cummings" w:date="2024-08-13T11:07:00Z" w16du:dateUtc="2024-08-13T18:07:00Z">
        <w:r w:rsidR="00853145">
          <w:rPr>
            <w:rFonts w:ascii="CMR10" w:eastAsia="Times New Roman" w:hAnsi="CMR10" w:cs="Times New Roman"/>
            <w:kern w:val="0"/>
            <w:sz w:val="20"/>
            <w:szCs w:val="20"/>
            <w14:ligatures w14:val="none"/>
          </w:rPr>
          <w:t xml:space="preserve">Under Biden, Democrats and Independents believed a </w:t>
        </w:r>
        <w:proofErr w:type="gramStart"/>
        <w:r w:rsidR="00853145">
          <w:rPr>
            <w:rFonts w:ascii="CMR10" w:eastAsia="Times New Roman" w:hAnsi="CMR10" w:cs="Times New Roman"/>
            <w:kern w:val="0"/>
            <w:sz w:val="20"/>
            <w:szCs w:val="20"/>
            <w14:ligatures w14:val="none"/>
          </w:rPr>
          <w:t>10</w:t>
        </w:r>
      </w:ins>
      <w:ins w:id="33" w:author="Ryan Cummings" w:date="2024-08-13T11:15:00Z" w16du:dateUtc="2024-08-13T18:15:00Z">
        <w:r w:rsidR="00853145">
          <w:rPr>
            <w:rFonts w:ascii="CMR10" w:eastAsia="Times New Roman" w:hAnsi="CMR10" w:cs="Times New Roman"/>
            <w:kern w:val="0"/>
            <w:sz w:val="20"/>
            <w:szCs w:val="20"/>
            <w14:ligatures w14:val="none"/>
          </w:rPr>
          <w:t xml:space="preserve"> </w:t>
        </w:r>
      </w:ins>
      <w:ins w:id="34" w:author="Ryan Cummings" w:date="2024-08-13T11:07:00Z" w16du:dateUtc="2024-08-13T18:07:00Z">
        <w:r w:rsidR="00853145">
          <w:rPr>
            <w:rFonts w:ascii="CMR10" w:eastAsia="Times New Roman" w:hAnsi="CMR10" w:cs="Times New Roman"/>
            <w:kern w:val="0"/>
            <w:sz w:val="20"/>
            <w:szCs w:val="20"/>
            <w14:ligatures w14:val="none"/>
          </w:rPr>
          <w:t>cent</w:t>
        </w:r>
        <w:proofErr w:type="gramEnd"/>
        <w:r w:rsidR="00853145">
          <w:rPr>
            <w:rFonts w:ascii="CMR10" w:eastAsia="Times New Roman" w:hAnsi="CMR10" w:cs="Times New Roman"/>
            <w:kern w:val="0"/>
            <w:sz w:val="20"/>
            <w:szCs w:val="20"/>
            <w14:ligatures w14:val="none"/>
          </w:rPr>
          <w:t xml:space="preserve"> change in monthly gasoline prices would mean gas prices five years out would be roughly </w:t>
        </w:r>
      </w:ins>
      <w:ins w:id="35" w:author="Ryan Cummings" w:date="2024-08-13T11:08:00Z" w16du:dateUtc="2024-08-13T18:08:00Z">
        <w:r w:rsidR="00853145">
          <w:rPr>
            <w:rFonts w:ascii="CMR10" w:eastAsia="Times New Roman" w:hAnsi="CMR10" w:cs="Times New Roman"/>
            <w:kern w:val="0"/>
            <w:sz w:val="20"/>
            <w:szCs w:val="20"/>
            <w14:ligatures w14:val="none"/>
          </w:rPr>
          <w:t xml:space="preserve">1.5 cents higher. For Republicans, though, this figure was nearly 4 cents—nearly 2.7 times higher than </w:t>
        </w:r>
      </w:ins>
      <w:ins w:id="36" w:author="Ryan Cummings" w:date="2024-08-13T11:09:00Z" w16du:dateUtc="2024-08-13T18:09:00Z">
        <w:r w:rsidR="00853145">
          <w:rPr>
            <w:rFonts w:ascii="CMR10" w:eastAsia="Times New Roman" w:hAnsi="CMR10" w:cs="Times New Roman"/>
            <w:kern w:val="0"/>
            <w:sz w:val="20"/>
            <w:szCs w:val="20"/>
            <w14:ligatures w14:val="none"/>
          </w:rPr>
          <w:t xml:space="preserve">Democrats and Independents. Interestingly, this is roughly what you and Ryan found for overall sentiment in your Asymmetric </w:t>
        </w:r>
      </w:ins>
      <w:ins w:id="37" w:author="Ryan Cummings" w:date="2024-08-13T11:15:00Z" w16du:dateUtc="2024-08-13T18:15:00Z">
        <w:r w:rsidR="00853145">
          <w:rPr>
            <w:rFonts w:ascii="CMR10" w:eastAsia="Times New Roman" w:hAnsi="CMR10" w:cs="Times New Roman"/>
            <w:kern w:val="0"/>
            <w:sz w:val="20"/>
            <w:szCs w:val="20"/>
            <w14:ligatures w14:val="none"/>
          </w:rPr>
          <w:t xml:space="preserve">Amplification work—Republicans were more than 2.5x as biased in their assessment of the overall economy. </w:t>
        </w:r>
      </w:ins>
    </w:p>
    <w:p w14:paraId="50643D82" w14:textId="639C9BE4" w:rsidR="0003777C" w:rsidRPr="0003777C" w:rsidDel="00853145" w:rsidRDefault="0003777C" w:rsidP="0003777C">
      <w:pPr>
        <w:spacing w:before="100" w:beforeAutospacing="1" w:after="100" w:afterAutospacing="1" w:line="240" w:lineRule="auto"/>
        <w:rPr>
          <w:del w:id="38" w:author="Ryan Cummings" w:date="2024-08-13T11:10:00Z" w16du:dateUtc="2024-08-13T18:10:00Z"/>
          <w:rFonts w:ascii="Times New Roman" w:eastAsia="Times New Roman" w:hAnsi="Times New Roman" w:cs="Times New Roman"/>
          <w:kern w:val="0"/>
          <w14:ligatures w14:val="none"/>
        </w:rPr>
      </w:pPr>
      <w:commentRangeStart w:id="39"/>
      <w:del w:id="40" w:author="Ryan Cummings" w:date="2024-08-13T11:10:00Z" w16du:dateUtc="2024-08-13T18:10:00Z">
        <w:r w:rsidRPr="0003777C" w:rsidDel="00853145">
          <w:rPr>
            <w:rFonts w:ascii="CMR10" w:eastAsia="Times New Roman" w:hAnsi="CMR10" w:cs="Times New Roman"/>
            <w:kern w:val="0"/>
            <w:sz w:val="20"/>
            <w:szCs w:val="20"/>
            <w14:ligatures w14:val="none"/>
          </w:rPr>
          <w:delText xml:space="preserve">As expected, respondents’ gas price expectations during the Biden presidency, when there was significant volatility in gas prices, are significantly positively correlated with month-to-month changes in gas price expectations. While Democrats’ and Independents’ exhibit similar correlational strengths, Republicans appear significantly more sensitive to gas price changes during the Biden presidency than either Democrats or Independents, although this pattern also appears to hold for when Trump was president. </w:delText>
        </w:r>
        <w:commentRangeEnd w:id="39"/>
        <w:r w:rsidR="00A2431E" w:rsidDel="00853145">
          <w:rPr>
            <w:rStyle w:val="CommentReference"/>
          </w:rPr>
          <w:commentReference w:id="39"/>
        </w:r>
      </w:del>
    </w:p>
    <w:p w14:paraId="6693538D" w14:textId="3983B379"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Containers\\UBF8T346G9.ms\\WebArchiveCopyPasteTempFiles\\com.microsoft.Word\\page2image32438288"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16C294FD" wp14:editId="2DDE2FEF">
            <wp:extent cx="4114800" cy="2463800"/>
            <wp:effectExtent l="0" t="0" r="0" b="0"/>
            <wp:docPr id="355928941" name="Picture 26" descr="page2image3243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2image3243828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CF93372" w14:textId="65A0769F"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lastRenderedPageBreak/>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Containers\\UBF8T346G9.ms\\WebArchiveCopyPasteTempFiles\\com.microsoft.Word\\page3image32439536"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41DA728B" wp14:editId="015ED356">
            <wp:extent cx="4114800" cy="2463800"/>
            <wp:effectExtent l="0" t="0" r="0" b="0"/>
            <wp:docPr id="762679564" name="Picture 25" descr="page3image3243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3image324395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F37737B"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1.4 Gas Price Precise Difference Model </w:t>
      </w:r>
    </w:p>
    <w:p w14:paraId="4D561212"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The gas price precise difference model is represented by this equation:</w:t>
      </w:r>
      <w:r w:rsidRPr="0003777C">
        <w:rPr>
          <w:rFonts w:ascii="CMR10" w:eastAsia="Times New Roman" w:hAnsi="CMR10" w:cs="Times New Roman"/>
          <w:kern w:val="0"/>
          <w:sz w:val="20"/>
          <w:szCs w:val="20"/>
          <w14:ligatures w14:val="none"/>
        </w:rPr>
        <w:br/>
      </w:r>
      <w:r w:rsidRPr="0003777C">
        <w:rPr>
          <w:rFonts w:ascii="CMR10" w:eastAsia="Times New Roman" w:hAnsi="CMR10" w:cs="Times New Roman"/>
          <w:kern w:val="0"/>
          <w:position w:val="2"/>
          <w:sz w:val="20"/>
          <w:szCs w:val="20"/>
          <w14:ligatures w14:val="none"/>
        </w:rPr>
        <w:t>∆GAS PX</w:t>
      </w:r>
      <w:r w:rsidRPr="0003777C">
        <w:rPr>
          <w:rFonts w:ascii="CMMI7" w:eastAsia="Times New Roman" w:hAnsi="CMMI7" w:cs="Times New Roman"/>
          <w:kern w:val="0"/>
          <w:sz w:val="14"/>
          <w:szCs w:val="14"/>
          <w14:ligatures w14:val="none"/>
        </w:rPr>
        <w:t>e</w:t>
      </w:r>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0,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1,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horizon</w:t>
      </w:r>
      <w:r w:rsidRPr="0003777C">
        <w:rPr>
          <w:rFonts w:ascii="CMR10" w:eastAsia="Times New Roman" w:hAnsi="CMR10" w:cs="Times New Roman"/>
          <w:kern w:val="0"/>
          <w:position w:val="2"/>
          <w:sz w:val="20"/>
          <w:szCs w:val="20"/>
          <w14:ligatures w14:val="none"/>
        </w:rPr>
        <w:t>∆GAS PX</w:t>
      </w:r>
      <w:r w:rsidRPr="0003777C">
        <w:rPr>
          <w:rFonts w:ascii="CMR7" w:eastAsia="Times New Roman" w:hAnsi="CMR7" w:cs="Times New Roman"/>
          <w:kern w:val="0"/>
          <w:sz w:val="14"/>
          <w:szCs w:val="14"/>
          <w14:ligatures w14:val="none"/>
        </w:rPr>
        <w:t xml:space="preserve">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ε</w:t>
      </w:r>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(2) </w:t>
      </w:r>
    </w:p>
    <w:p w14:paraId="7A0014F4"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where ∆GAS PX</w:t>
      </w:r>
      <w:r w:rsidRPr="0003777C">
        <w:rPr>
          <w:rFonts w:ascii="CMR7" w:eastAsia="Times New Roman" w:hAnsi="CMR7" w:cs="Times New Roman"/>
          <w:kern w:val="0"/>
          <w:position w:val="-2"/>
          <w:sz w:val="14"/>
          <w:szCs w:val="14"/>
          <w14:ligatures w14:val="none"/>
        </w:rPr>
        <w:t xml:space="preserve">horizon </w:t>
      </w:r>
      <w:r w:rsidRPr="0003777C">
        <w:rPr>
          <w:rFonts w:ascii="CMR10" w:eastAsia="Times New Roman" w:hAnsi="CMR10" w:cs="Times New Roman"/>
          <w:kern w:val="0"/>
          <w:sz w:val="20"/>
          <w:szCs w:val="20"/>
          <w14:ligatures w14:val="none"/>
        </w:rPr>
        <w:t xml:space="preserve">is the observed historical gas price change matched to the horizon of gas price expectations. Thus, for 1-year gas price expectations, I find the historical 12-month gas price level change and for 5-year expectations, I find the historical 5-year gas price level change. Therefore, if individuals’ predicted price changes perfectly matched what happened historically, </w:t>
      </w:r>
      <w:r w:rsidRPr="0003777C">
        <w:rPr>
          <w:rFonts w:ascii="CMMI10" w:eastAsia="Times New Roman" w:hAnsi="CMMI10" w:cs="Times New Roman"/>
          <w:kern w:val="0"/>
          <w:sz w:val="20"/>
          <w:szCs w:val="20"/>
          <w14:ligatures w14:val="none"/>
        </w:rPr>
        <w:t>β</w:t>
      </w:r>
      <w:r w:rsidRPr="0003777C">
        <w:rPr>
          <w:rFonts w:ascii="CMR7" w:eastAsia="Times New Roman" w:hAnsi="CMR7" w:cs="Times New Roman"/>
          <w:kern w:val="0"/>
          <w:position w:val="-2"/>
          <w:sz w:val="14"/>
          <w:szCs w:val="14"/>
          <w14:ligatures w14:val="none"/>
        </w:rPr>
        <w:t xml:space="preserve">1 </w:t>
      </w:r>
      <w:r w:rsidRPr="0003777C">
        <w:rPr>
          <w:rFonts w:ascii="CMR10" w:eastAsia="Times New Roman" w:hAnsi="CMR10" w:cs="Times New Roman"/>
          <w:kern w:val="0"/>
          <w:sz w:val="20"/>
          <w:szCs w:val="20"/>
          <w14:ligatures w14:val="none"/>
        </w:rPr>
        <w:t xml:space="preserve">would be 1. </w:t>
      </w:r>
    </w:p>
    <w:p w14:paraId="7030BB5D"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commentRangeStart w:id="41"/>
      <w:r w:rsidRPr="0003777C">
        <w:rPr>
          <w:rFonts w:ascii="CMR10" w:eastAsia="Times New Roman" w:hAnsi="CMR10" w:cs="Times New Roman"/>
          <w:kern w:val="0"/>
          <w:sz w:val="20"/>
          <w:szCs w:val="20"/>
          <w14:ligatures w14:val="none"/>
        </w:rPr>
        <w:t xml:space="preserve">These findings are more drastic: Democrats exhibit largely no responsiveness to one-year gas price changes for either the Biden or Trump Presidency, while Republicans flip the sign of their sensitivity from the Trump to Biden presidency and Independents appear to be somewhere in between Republicans and Democrats in the strength of their correlation. For 5-year gas price changes, the results are complicated by the sign of 5-year gas price changes: during the Trump presidency, 5-year historical gas price changes were almost entirely negative. It’s not clear why the coefficients for the Biden Presidency 5-year expectations are so significantly negative–this requires further data analysis. </w:t>
      </w:r>
      <w:commentRangeEnd w:id="41"/>
      <w:r w:rsidR="00853145">
        <w:rPr>
          <w:rStyle w:val="CommentReference"/>
        </w:rPr>
        <w:commentReference w:id="41"/>
      </w:r>
    </w:p>
    <w:p w14:paraId="4860E8A4" w14:textId="21503160"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lastRenderedPageBreak/>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Containers\\UBF8T346G9.ms\\WebArchiveCopyPasteTempFiles\\com.microsoft.Word\\page3image32433296"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74692705" wp14:editId="0549F594">
            <wp:extent cx="4114800" cy="2463800"/>
            <wp:effectExtent l="0" t="0" r="0" b="0"/>
            <wp:docPr id="1370444114" name="Picture 24" descr="page3image3243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3image3243329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r w:rsidRPr="0003777C">
        <w:rPr>
          <w:rFonts w:ascii="Times New Roman" w:eastAsia="Times New Roman" w:hAnsi="Times New Roman" w:cs="Times New Roman"/>
          <w:kern w:val="0"/>
          <w14:ligatures w14:val="none"/>
        </w:rPr>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Containers\\UBF8T346G9.ms\\WebArchiveCopyPasteTempFiles\\com.microsoft.Word\\page4image32433712"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010AD392" wp14:editId="399E3452">
            <wp:extent cx="4114800" cy="2463800"/>
            <wp:effectExtent l="0" t="0" r="0" b="0"/>
            <wp:docPr id="1384247275" name="Picture 23" descr="page4image3243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4image324337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48C9ABAD"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BX12" w:eastAsia="Times New Roman" w:hAnsi="CMBX12" w:cs="Times New Roman"/>
          <w:kern w:val="0"/>
          <w14:ligatures w14:val="none"/>
        </w:rPr>
        <w:t xml:space="preserve">1.5 Gas Price Levels Model </w:t>
      </w:r>
    </w:p>
    <w:p w14:paraId="7BCBEC5A"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 gas price levels model is represented by this equation: </w:t>
      </w:r>
    </w:p>
    <w:p w14:paraId="59373719"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position w:val="2"/>
          <w:sz w:val="20"/>
          <w:szCs w:val="20"/>
          <w14:ligatures w14:val="none"/>
        </w:rPr>
        <w:t>∆GAS PX</w:t>
      </w:r>
      <w:r w:rsidRPr="0003777C">
        <w:rPr>
          <w:rFonts w:ascii="CMMI7" w:eastAsia="Times New Roman" w:hAnsi="CMMI7" w:cs="Times New Roman"/>
          <w:kern w:val="0"/>
          <w:sz w:val="14"/>
          <w:szCs w:val="14"/>
          <w14:ligatures w14:val="none"/>
        </w:rPr>
        <w:t>e</w:t>
      </w:r>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0,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 </w:t>
      </w:r>
      <w:r w:rsidRPr="0003777C">
        <w:rPr>
          <w:rFonts w:ascii="CMMI10" w:eastAsia="Times New Roman" w:hAnsi="CMMI10" w:cs="Times New Roman"/>
          <w:kern w:val="0"/>
          <w:position w:val="2"/>
          <w:sz w:val="20"/>
          <w:szCs w:val="20"/>
          <w14:ligatures w14:val="none"/>
        </w:rPr>
        <w:t>β</w:t>
      </w:r>
      <w:r w:rsidRPr="0003777C">
        <w:rPr>
          <w:rFonts w:ascii="CMR7" w:eastAsia="Times New Roman" w:hAnsi="CMR7" w:cs="Times New Roman"/>
          <w:kern w:val="0"/>
          <w:sz w:val="14"/>
          <w:szCs w:val="14"/>
          <w14:ligatures w14:val="none"/>
        </w:rPr>
        <w:t xml:space="preserve">1, 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horizon</w:t>
      </w:r>
      <w:r w:rsidRPr="0003777C">
        <w:rPr>
          <w:rFonts w:ascii="CMR10" w:eastAsia="Times New Roman" w:hAnsi="CMR10" w:cs="Times New Roman"/>
          <w:kern w:val="0"/>
          <w:position w:val="2"/>
          <w:sz w:val="20"/>
          <w:szCs w:val="20"/>
          <w14:ligatures w14:val="none"/>
        </w:rPr>
        <w:t xml:space="preserve">GAS PX + </w:t>
      </w:r>
      <w:r w:rsidRPr="0003777C">
        <w:rPr>
          <w:rFonts w:ascii="CMMI10" w:eastAsia="Times New Roman" w:hAnsi="CMMI10" w:cs="Times New Roman"/>
          <w:kern w:val="0"/>
          <w:position w:val="2"/>
          <w:sz w:val="20"/>
          <w:szCs w:val="20"/>
          <w14:ligatures w14:val="none"/>
        </w:rPr>
        <w:t>ε</w:t>
      </w:r>
      <w:r w:rsidRPr="0003777C">
        <w:rPr>
          <w:rFonts w:ascii="CMR7" w:eastAsia="Times New Roman" w:hAnsi="CMR7" w:cs="Times New Roman"/>
          <w:kern w:val="0"/>
          <w:sz w:val="14"/>
          <w:szCs w:val="14"/>
          <w14:ligatures w14:val="none"/>
        </w:rPr>
        <w:t xml:space="preserve">party, </w:t>
      </w:r>
      <w:proofErr w:type="spellStart"/>
      <w:r w:rsidRPr="0003777C">
        <w:rPr>
          <w:rFonts w:ascii="CMR7" w:eastAsia="Times New Roman" w:hAnsi="CMR7" w:cs="Times New Roman"/>
          <w:kern w:val="0"/>
          <w:sz w:val="14"/>
          <w:szCs w:val="14"/>
          <w14:ligatures w14:val="none"/>
        </w:rPr>
        <w:t>biden</w:t>
      </w:r>
      <w:proofErr w:type="spellEnd"/>
      <w:r w:rsidRPr="0003777C">
        <w:rPr>
          <w:rFonts w:ascii="CMR7" w:eastAsia="Times New Roman" w:hAnsi="CMR7" w:cs="Times New Roman"/>
          <w:kern w:val="0"/>
          <w:sz w:val="14"/>
          <w:szCs w:val="14"/>
          <w14:ligatures w14:val="none"/>
        </w:rPr>
        <w:t xml:space="preserve">, horizon </w:t>
      </w:r>
      <w:r w:rsidRPr="0003777C">
        <w:rPr>
          <w:rFonts w:ascii="CMR10" w:eastAsia="Times New Roman" w:hAnsi="CMR10" w:cs="Times New Roman"/>
          <w:kern w:val="0"/>
          <w:position w:val="2"/>
          <w:sz w:val="20"/>
          <w:szCs w:val="20"/>
          <w14:ligatures w14:val="none"/>
        </w:rPr>
        <w:t xml:space="preserve">(3) </w:t>
      </w:r>
      <w:r w:rsidRPr="0003777C">
        <w:rPr>
          <w:rFonts w:ascii="CMR10" w:eastAsia="Times New Roman" w:hAnsi="CMR10" w:cs="Times New Roman"/>
          <w:kern w:val="0"/>
          <w:sz w:val="20"/>
          <w:szCs w:val="20"/>
          <w14:ligatures w14:val="none"/>
        </w:rPr>
        <w:t xml:space="preserve">where GAS PX is the level gas price the month that an individual is predicting the future gas prices. </w:t>
      </w:r>
    </w:p>
    <w:p w14:paraId="3649A468" w14:textId="77777777" w:rsidR="0003777C" w:rsidRPr="0003777C"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03777C">
        <w:rPr>
          <w:rFonts w:ascii="CMR10" w:eastAsia="Times New Roman" w:hAnsi="CMR10" w:cs="Times New Roman"/>
          <w:kern w:val="0"/>
          <w:sz w:val="20"/>
          <w:szCs w:val="20"/>
          <w14:ligatures w14:val="none"/>
        </w:rPr>
        <w:t xml:space="preserve">The gas price levels model tells a similar story to the gas precise difference model – Republicans flip the correlational direction between their expected change and observed gas prices when Joe Biden became President. </w:t>
      </w:r>
    </w:p>
    <w:p w14:paraId="4234F9F4" w14:textId="404323EA" w:rsidR="0003777C"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lastRenderedPageBreak/>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Containers\\UBF8T346G9.ms\\WebArchiveCopyPasteTempFiles\\com.microsoft.Word\\page4image32439952"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176338F8" wp14:editId="01B28B7F">
            <wp:extent cx="4114800" cy="2463800"/>
            <wp:effectExtent l="0" t="0" r="0" b="0"/>
            <wp:docPr id="2143630216" name="Picture 22" descr="page4image3243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4image324399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p w14:paraId="3DAC8DF3" w14:textId="4E4AB2EE" w:rsidR="001C763E" w:rsidRPr="0003777C" w:rsidRDefault="0003777C" w:rsidP="0003777C">
      <w:pPr>
        <w:spacing w:after="0" w:line="240" w:lineRule="auto"/>
        <w:rPr>
          <w:rFonts w:ascii="Times New Roman" w:eastAsia="Times New Roman" w:hAnsi="Times New Roman" w:cs="Times New Roman"/>
          <w:kern w:val="0"/>
          <w14:ligatures w14:val="none"/>
        </w:rPr>
      </w:pPr>
      <w:r w:rsidRPr="0003777C">
        <w:rPr>
          <w:rFonts w:ascii="Times New Roman" w:eastAsia="Times New Roman" w:hAnsi="Times New Roman" w:cs="Times New Roman"/>
          <w:kern w:val="0"/>
          <w14:ligatures w14:val="none"/>
        </w:rPr>
        <w:fldChar w:fldCharType="begin"/>
      </w:r>
      <w:r w:rsidR="008531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Containers\\UBF8T346G9.ms\\WebArchiveCopyPasteTempFiles\\com.microsoft.Word\\page5image32432880" \* MERGEFORMAT </w:instrText>
      </w:r>
      <w:r w:rsidRPr="0003777C">
        <w:rPr>
          <w:rFonts w:ascii="Times New Roman" w:eastAsia="Times New Roman" w:hAnsi="Times New Roman" w:cs="Times New Roman"/>
          <w:kern w:val="0"/>
          <w14:ligatures w14:val="none"/>
        </w:rPr>
        <w:fldChar w:fldCharType="separate"/>
      </w:r>
      <w:r w:rsidRPr="0003777C">
        <w:rPr>
          <w:rFonts w:ascii="Times New Roman" w:eastAsia="Times New Roman" w:hAnsi="Times New Roman" w:cs="Times New Roman"/>
          <w:noProof/>
          <w:kern w:val="0"/>
          <w14:ligatures w14:val="none"/>
        </w:rPr>
        <w:drawing>
          <wp:inline distT="0" distB="0" distL="0" distR="0" wp14:anchorId="548D4D06" wp14:editId="7ECFB729">
            <wp:extent cx="4114800" cy="2463800"/>
            <wp:effectExtent l="0" t="0" r="0" b="0"/>
            <wp:docPr id="791920373" name="Picture 21" descr="page5image3243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5image324328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14800" cy="2463800"/>
                    </a:xfrm>
                    <a:prstGeom prst="rect">
                      <a:avLst/>
                    </a:prstGeom>
                    <a:noFill/>
                    <a:ln>
                      <a:noFill/>
                    </a:ln>
                  </pic:spPr>
                </pic:pic>
              </a:graphicData>
            </a:graphic>
          </wp:inline>
        </w:drawing>
      </w:r>
      <w:r w:rsidRPr="0003777C">
        <w:rPr>
          <w:rFonts w:ascii="Times New Roman" w:eastAsia="Times New Roman" w:hAnsi="Times New Roman" w:cs="Times New Roman"/>
          <w:kern w:val="0"/>
          <w14:ligatures w14:val="none"/>
        </w:rPr>
        <w:fldChar w:fldCharType="end"/>
      </w:r>
    </w:p>
    <w:sectPr w:rsidR="001C763E" w:rsidRPr="000377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5" w:author="Ryan Cummings" w:date="2024-08-13T10:55:00Z" w:initials="RC">
    <w:p w14:paraId="47591507" w14:textId="77777777" w:rsidR="00A2431E" w:rsidRDefault="00A2431E" w:rsidP="00A2431E">
      <w:pPr>
        <w:pStyle w:val="CommentText"/>
      </w:pPr>
      <w:r>
        <w:rPr>
          <w:rStyle w:val="CommentReference"/>
        </w:rPr>
        <w:annotationRef/>
      </w:r>
      <w:r>
        <w:t>Can you put the changes on a secondary y-axis?</w:t>
      </w:r>
    </w:p>
  </w:comment>
  <w:comment w:id="21" w:author="Ryan Cummings" w:date="2024-08-13T10:56:00Z" w:initials="RC">
    <w:p w14:paraId="041431F4" w14:textId="77777777" w:rsidR="00A2431E" w:rsidRDefault="00A2431E" w:rsidP="00A2431E">
      <w:pPr>
        <w:pStyle w:val="CommentText"/>
      </w:pPr>
      <w:r>
        <w:rPr>
          <w:rStyle w:val="CommentReference"/>
        </w:rPr>
        <w:annotationRef/>
      </w:r>
      <w:r>
        <w:t>This should be \alpha_0</w:t>
      </w:r>
    </w:p>
  </w:comment>
  <w:comment w:id="22" w:author="Ryan Cummings" w:date="2024-08-13T10:58:00Z" w:initials="RC">
    <w:p w14:paraId="692A20D2" w14:textId="77777777" w:rsidR="00A2431E" w:rsidRDefault="00A2431E" w:rsidP="00A2431E">
      <w:pPr>
        <w:pStyle w:val="CommentText"/>
      </w:pPr>
      <w:r>
        <w:rPr>
          <w:rStyle w:val="CommentReference"/>
        </w:rPr>
        <w:annotationRef/>
      </w:r>
      <w:r>
        <w:t>Typically the convention is to have the subscripts on the regressor, not the coefficient. So I think it should be Beta1*delta_Gas_PX_{t}*\delta (lowercase)_{Biden}, where delta is the dummy variable (if you’re using one)</w:t>
      </w:r>
    </w:p>
  </w:comment>
  <w:comment w:id="39" w:author="Ryan Cummings" w:date="2024-08-13T11:03:00Z" w:initials="RC">
    <w:p w14:paraId="52D718A3" w14:textId="77777777" w:rsidR="00853145" w:rsidRDefault="00A2431E" w:rsidP="00853145">
      <w:pPr>
        <w:pStyle w:val="CommentText"/>
      </w:pPr>
      <w:r>
        <w:rPr>
          <w:rStyle w:val="CommentReference"/>
        </w:rPr>
        <w:annotationRef/>
      </w:r>
      <w:r w:rsidR="00853145">
        <w:t xml:space="preserve">This is good but it’s a of a mix between discussing the results informally and formally. See suggestion—typically, I like to give the informal part first, then give specifics on the technical parts later. </w:t>
      </w:r>
    </w:p>
    <w:p w14:paraId="20D8FEE8" w14:textId="77777777" w:rsidR="00853145" w:rsidRDefault="00853145" w:rsidP="00853145">
      <w:pPr>
        <w:pStyle w:val="CommentText"/>
      </w:pPr>
    </w:p>
    <w:p w14:paraId="5CFB7310" w14:textId="77777777" w:rsidR="00853145" w:rsidRDefault="00853145" w:rsidP="00853145">
      <w:pPr>
        <w:pStyle w:val="CommentText"/>
      </w:pPr>
      <w:r>
        <w:t>Always try and lay out in stark terms why it’s important. Neale is the GOAT at figuring this out anyway, so for him it’s not as important, but for essentially everyone else it’s a good skill to have.</w:t>
      </w:r>
    </w:p>
  </w:comment>
  <w:comment w:id="41" w:author="Ryan Cummings" w:date="2024-08-13T11:14:00Z" w:initials="RC">
    <w:p w14:paraId="6F7095BE" w14:textId="77777777" w:rsidR="00853145" w:rsidRDefault="00853145" w:rsidP="00853145">
      <w:pPr>
        <w:pStyle w:val="CommentText"/>
      </w:pPr>
      <w:r>
        <w:rPr>
          <w:rStyle w:val="CommentReference"/>
        </w:rPr>
        <w:annotationRef/>
      </w:r>
      <w:r>
        <w:t xml:space="preserve">This is a great job of what I was describing above. </w:t>
      </w:r>
    </w:p>
    <w:p w14:paraId="4D2D9787" w14:textId="77777777" w:rsidR="00853145" w:rsidRDefault="00853145" w:rsidP="00853145">
      <w:pPr>
        <w:pStyle w:val="CommentText"/>
      </w:pPr>
    </w:p>
    <w:p w14:paraId="691AF978" w14:textId="77777777" w:rsidR="00853145" w:rsidRDefault="00853145" w:rsidP="00853145">
      <w:pPr>
        <w:pStyle w:val="CommentText"/>
      </w:pPr>
      <w:r>
        <w:t xml:space="preserve">Btw, my guess of what’s going on is a little mechanical; since the series appears to be mean-reverting, then a huge jump today will mean a huge decrease in 5 years. </w:t>
      </w:r>
    </w:p>
    <w:p w14:paraId="4AE17238" w14:textId="77777777" w:rsidR="00853145" w:rsidRDefault="00853145" w:rsidP="00853145">
      <w:pPr>
        <w:pStyle w:val="CommentText"/>
      </w:pPr>
    </w:p>
    <w:p w14:paraId="5403DC86" w14:textId="77777777" w:rsidR="00853145" w:rsidRDefault="00853145" w:rsidP="00853145">
      <w:pPr>
        <w:pStyle w:val="CommentText"/>
      </w:pPr>
      <w:r>
        <w:t>Or put differently, if people see prices are super high (low) today, then they will expect in a distant future they will be lower (higher)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7591507" w15:done="0"/>
  <w15:commentEx w15:paraId="041431F4" w15:done="0"/>
  <w15:commentEx w15:paraId="692A20D2" w15:done="0"/>
  <w15:commentEx w15:paraId="5CFB7310" w15:done="0"/>
  <w15:commentEx w15:paraId="5403DC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FCB69E" w16cex:dateUtc="2024-08-13T17:55:00Z"/>
  <w16cex:commentExtensible w16cex:durableId="20AE5DD2" w16cex:dateUtc="2024-08-13T17:56:00Z"/>
  <w16cex:commentExtensible w16cex:durableId="50AAD5CA" w16cex:dateUtc="2024-08-13T17:58:00Z"/>
  <w16cex:commentExtensible w16cex:durableId="11EAC572" w16cex:dateUtc="2024-08-13T18:03:00Z"/>
  <w16cex:commentExtensible w16cex:durableId="40524D7B" w16cex:dateUtc="2024-08-13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7591507" w16cid:durableId="28FCB69E"/>
  <w16cid:commentId w16cid:paraId="041431F4" w16cid:durableId="20AE5DD2"/>
  <w16cid:commentId w16cid:paraId="692A20D2" w16cid:durableId="50AAD5CA"/>
  <w16cid:commentId w16cid:paraId="5CFB7310" w16cid:durableId="11EAC572"/>
  <w16cid:commentId w16cid:paraId="5403DC86" w16cid:durableId="40524D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R6">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B274B"/>
    <w:multiLevelType w:val="hybridMultilevel"/>
    <w:tmpl w:val="3932A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438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yan Cummings">
    <w15:presenceInfo w15:providerId="Windows Live" w15:userId="924d6bf9d6d31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7C"/>
    <w:rsid w:val="0003450E"/>
    <w:rsid w:val="0003777C"/>
    <w:rsid w:val="000731D4"/>
    <w:rsid w:val="00164215"/>
    <w:rsid w:val="001C763E"/>
    <w:rsid w:val="0028178D"/>
    <w:rsid w:val="00290169"/>
    <w:rsid w:val="002C3415"/>
    <w:rsid w:val="00464CE7"/>
    <w:rsid w:val="00477B46"/>
    <w:rsid w:val="00545424"/>
    <w:rsid w:val="00593CA0"/>
    <w:rsid w:val="005E31F1"/>
    <w:rsid w:val="00663DEA"/>
    <w:rsid w:val="00853145"/>
    <w:rsid w:val="009748E3"/>
    <w:rsid w:val="00A2431E"/>
    <w:rsid w:val="00F05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47EC"/>
  <w15:chartTrackingRefBased/>
  <w15:docId w15:val="{F41E3093-0455-9046-95DC-363A0DE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7C"/>
    <w:rPr>
      <w:rFonts w:eastAsiaTheme="majorEastAsia" w:cstheme="majorBidi"/>
      <w:color w:val="272727" w:themeColor="text1" w:themeTint="D8"/>
    </w:rPr>
  </w:style>
  <w:style w:type="paragraph" w:styleId="Title">
    <w:name w:val="Title"/>
    <w:basedOn w:val="Normal"/>
    <w:next w:val="Normal"/>
    <w:link w:val="TitleChar"/>
    <w:uiPriority w:val="10"/>
    <w:qFormat/>
    <w:rsid w:val="00037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7C"/>
    <w:pPr>
      <w:spacing w:before="160"/>
      <w:jc w:val="center"/>
    </w:pPr>
    <w:rPr>
      <w:i/>
      <w:iCs/>
      <w:color w:val="404040" w:themeColor="text1" w:themeTint="BF"/>
    </w:rPr>
  </w:style>
  <w:style w:type="character" w:customStyle="1" w:styleId="QuoteChar">
    <w:name w:val="Quote Char"/>
    <w:basedOn w:val="DefaultParagraphFont"/>
    <w:link w:val="Quote"/>
    <w:uiPriority w:val="29"/>
    <w:rsid w:val="0003777C"/>
    <w:rPr>
      <w:i/>
      <w:iCs/>
      <w:color w:val="404040" w:themeColor="text1" w:themeTint="BF"/>
    </w:rPr>
  </w:style>
  <w:style w:type="paragraph" w:styleId="ListParagraph">
    <w:name w:val="List Paragraph"/>
    <w:basedOn w:val="Normal"/>
    <w:uiPriority w:val="34"/>
    <w:qFormat/>
    <w:rsid w:val="0003777C"/>
    <w:pPr>
      <w:ind w:left="720"/>
      <w:contextualSpacing/>
    </w:pPr>
  </w:style>
  <w:style w:type="character" w:styleId="IntenseEmphasis">
    <w:name w:val="Intense Emphasis"/>
    <w:basedOn w:val="DefaultParagraphFont"/>
    <w:uiPriority w:val="21"/>
    <w:qFormat/>
    <w:rsid w:val="0003777C"/>
    <w:rPr>
      <w:i/>
      <w:iCs/>
      <w:color w:val="0F4761" w:themeColor="accent1" w:themeShade="BF"/>
    </w:rPr>
  </w:style>
  <w:style w:type="paragraph" w:styleId="IntenseQuote">
    <w:name w:val="Intense Quote"/>
    <w:basedOn w:val="Normal"/>
    <w:next w:val="Normal"/>
    <w:link w:val="IntenseQuoteChar"/>
    <w:uiPriority w:val="30"/>
    <w:qFormat/>
    <w:rsid w:val="00037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77C"/>
    <w:rPr>
      <w:i/>
      <w:iCs/>
      <w:color w:val="0F4761" w:themeColor="accent1" w:themeShade="BF"/>
    </w:rPr>
  </w:style>
  <w:style w:type="character" w:styleId="IntenseReference">
    <w:name w:val="Intense Reference"/>
    <w:basedOn w:val="DefaultParagraphFont"/>
    <w:uiPriority w:val="32"/>
    <w:qFormat/>
    <w:rsid w:val="0003777C"/>
    <w:rPr>
      <w:b/>
      <w:bCs/>
      <w:smallCaps/>
      <w:color w:val="0F4761" w:themeColor="accent1" w:themeShade="BF"/>
      <w:spacing w:val="5"/>
    </w:rPr>
  </w:style>
  <w:style w:type="paragraph" w:styleId="NormalWeb">
    <w:name w:val="Normal (Web)"/>
    <w:basedOn w:val="Normal"/>
    <w:uiPriority w:val="99"/>
    <w:semiHidden/>
    <w:unhideWhenUsed/>
    <w:rsid w:val="000377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A2431E"/>
    <w:rPr>
      <w:sz w:val="16"/>
      <w:szCs w:val="16"/>
    </w:rPr>
  </w:style>
  <w:style w:type="paragraph" w:styleId="CommentText">
    <w:name w:val="annotation text"/>
    <w:basedOn w:val="Normal"/>
    <w:link w:val="CommentTextChar"/>
    <w:uiPriority w:val="99"/>
    <w:unhideWhenUsed/>
    <w:rsid w:val="00A2431E"/>
    <w:pPr>
      <w:spacing w:line="240" w:lineRule="auto"/>
    </w:pPr>
    <w:rPr>
      <w:sz w:val="20"/>
      <w:szCs w:val="20"/>
    </w:rPr>
  </w:style>
  <w:style w:type="character" w:customStyle="1" w:styleId="CommentTextChar">
    <w:name w:val="Comment Text Char"/>
    <w:basedOn w:val="DefaultParagraphFont"/>
    <w:link w:val="CommentText"/>
    <w:uiPriority w:val="99"/>
    <w:rsid w:val="00A2431E"/>
    <w:rPr>
      <w:sz w:val="20"/>
      <w:szCs w:val="20"/>
    </w:rPr>
  </w:style>
  <w:style w:type="paragraph" w:styleId="CommentSubject">
    <w:name w:val="annotation subject"/>
    <w:basedOn w:val="CommentText"/>
    <w:next w:val="CommentText"/>
    <w:link w:val="CommentSubjectChar"/>
    <w:uiPriority w:val="99"/>
    <w:semiHidden/>
    <w:unhideWhenUsed/>
    <w:rsid w:val="00A2431E"/>
    <w:rPr>
      <w:b/>
      <w:bCs/>
    </w:rPr>
  </w:style>
  <w:style w:type="character" w:customStyle="1" w:styleId="CommentSubjectChar">
    <w:name w:val="Comment Subject Char"/>
    <w:basedOn w:val="CommentTextChar"/>
    <w:link w:val="CommentSubject"/>
    <w:uiPriority w:val="99"/>
    <w:semiHidden/>
    <w:rsid w:val="00A2431E"/>
    <w:rPr>
      <w:b/>
      <w:bCs/>
      <w:sz w:val="20"/>
      <w:szCs w:val="20"/>
    </w:rPr>
  </w:style>
  <w:style w:type="character" w:styleId="PlaceholderText">
    <w:name w:val="Placeholder Text"/>
    <w:basedOn w:val="DefaultParagraphFont"/>
    <w:uiPriority w:val="99"/>
    <w:semiHidden/>
    <w:rsid w:val="00A2431E"/>
    <w:rPr>
      <w:color w:val="666666"/>
    </w:rPr>
  </w:style>
  <w:style w:type="paragraph" w:styleId="Revision">
    <w:name w:val="Revision"/>
    <w:hidden/>
    <w:uiPriority w:val="99"/>
    <w:semiHidden/>
    <w:rsid w:val="00A243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018141">
      <w:bodyDiv w:val="1"/>
      <w:marLeft w:val="0"/>
      <w:marRight w:val="0"/>
      <w:marTop w:val="0"/>
      <w:marBottom w:val="0"/>
      <w:divBdr>
        <w:top w:val="none" w:sz="0" w:space="0" w:color="auto"/>
        <w:left w:val="none" w:sz="0" w:space="0" w:color="auto"/>
        <w:bottom w:val="none" w:sz="0" w:space="0" w:color="auto"/>
        <w:right w:val="none" w:sz="0" w:space="0" w:color="auto"/>
      </w:divBdr>
      <w:divsChild>
        <w:div w:id="2043707111">
          <w:marLeft w:val="0"/>
          <w:marRight w:val="0"/>
          <w:marTop w:val="0"/>
          <w:marBottom w:val="0"/>
          <w:divBdr>
            <w:top w:val="none" w:sz="0" w:space="0" w:color="auto"/>
            <w:left w:val="none" w:sz="0" w:space="0" w:color="auto"/>
            <w:bottom w:val="none" w:sz="0" w:space="0" w:color="auto"/>
            <w:right w:val="none" w:sz="0" w:space="0" w:color="auto"/>
          </w:divBdr>
          <w:divsChild>
            <w:div w:id="1711105119">
              <w:marLeft w:val="0"/>
              <w:marRight w:val="0"/>
              <w:marTop w:val="0"/>
              <w:marBottom w:val="0"/>
              <w:divBdr>
                <w:top w:val="none" w:sz="0" w:space="0" w:color="auto"/>
                <w:left w:val="none" w:sz="0" w:space="0" w:color="auto"/>
                <w:bottom w:val="none" w:sz="0" w:space="0" w:color="auto"/>
                <w:right w:val="none" w:sz="0" w:space="0" w:color="auto"/>
              </w:divBdr>
              <w:divsChild>
                <w:div w:id="1572349020">
                  <w:marLeft w:val="0"/>
                  <w:marRight w:val="0"/>
                  <w:marTop w:val="0"/>
                  <w:marBottom w:val="0"/>
                  <w:divBdr>
                    <w:top w:val="none" w:sz="0" w:space="0" w:color="auto"/>
                    <w:left w:val="none" w:sz="0" w:space="0" w:color="auto"/>
                    <w:bottom w:val="none" w:sz="0" w:space="0" w:color="auto"/>
                    <w:right w:val="none" w:sz="0" w:space="0" w:color="auto"/>
                  </w:divBdr>
                </w:div>
              </w:divsChild>
            </w:div>
            <w:div w:id="742068709">
              <w:marLeft w:val="0"/>
              <w:marRight w:val="0"/>
              <w:marTop w:val="0"/>
              <w:marBottom w:val="0"/>
              <w:divBdr>
                <w:top w:val="none" w:sz="0" w:space="0" w:color="auto"/>
                <w:left w:val="none" w:sz="0" w:space="0" w:color="auto"/>
                <w:bottom w:val="none" w:sz="0" w:space="0" w:color="auto"/>
                <w:right w:val="none" w:sz="0" w:space="0" w:color="auto"/>
              </w:divBdr>
              <w:divsChild>
                <w:div w:id="11714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601">
          <w:marLeft w:val="0"/>
          <w:marRight w:val="0"/>
          <w:marTop w:val="0"/>
          <w:marBottom w:val="0"/>
          <w:divBdr>
            <w:top w:val="none" w:sz="0" w:space="0" w:color="auto"/>
            <w:left w:val="none" w:sz="0" w:space="0" w:color="auto"/>
            <w:bottom w:val="none" w:sz="0" w:space="0" w:color="auto"/>
            <w:right w:val="none" w:sz="0" w:space="0" w:color="auto"/>
          </w:divBdr>
          <w:divsChild>
            <w:div w:id="566573091">
              <w:marLeft w:val="0"/>
              <w:marRight w:val="0"/>
              <w:marTop w:val="0"/>
              <w:marBottom w:val="0"/>
              <w:divBdr>
                <w:top w:val="none" w:sz="0" w:space="0" w:color="auto"/>
                <w:left w:val="none" w:sz="0" w:space="0" w:color="auto"/>
                <w:bottom w:val="none" w:sz="0" w:space="0" w:color="auto"/>
                <w:right w:val="none" w:sz="0" w:space="0" w:color="auto"/>
              </w:divBdr>
              <w:divsChild>
                <w:div w:id="590043960">
                  <w:marLeft w:val="0"/>
                  <w:marRight w:val="0"/>
                  <w:marTop w:val="0"/>
                  <w:marBottom w:val="0"/>
                  <w:divBdr>
                    <w:top w:val="none" w:sz="0" w:space="0" w:color="auto"/>
                    <w:left w:val="none" w:sz="0" w:space="0" w:color="auto"/>
                    <w:bottom w:val="none" w:sz="0" w:space="0" w:color="auto"/>
                    <w:right w:val="none" w:sz="0" w:space="0" w:color="auto"/>
                  </w:divBdr>
                </w:div>
              </w:divsChild>
            </w:div>
            <w:div w:id="1409038319">
              <w:marLeft w:val="0"/>
              <w:marRight w:val="0"/>
              <w:marTop w:val="0"/>
              <w:marBottom w:val="0"/>
              <w:divBdr>
                <w:top w:val="none" w:sz="0" w:space="0" w:color="auto"/>
                <w:left w:val="none" w:sz="0" w:space="0" w:color="auto"/>
                <w:bottom w:val="none" w:sz="0" w:space="0" w:color="auto"/>
                <w:right w:val="none" w:sz="0" w:space="0" w:color="auto"/>
              </w:divBdr>
              <w:divsChild>
                <w:div w:id="1065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878">
          <w:marLeft w:val="0"/>
          <w:marRight w:val="0"/>
          <w:marTop w:val="0"/>
          <w:marBottom w:val="0"/>
          <w:divBdr>
            <w:top w:val="none" w:sz="0" w:space="0" w:color="auto"/>
            <w:left w:val="none" w:sz="0" w:space="0" w:color="auto"/>
            <w:bottom w:val="none" w:sz="0" w:space="0" w:color="auto"/>
            <w:right w:val="none" w:sz="0" w:space="0" w:color="auto"/>
          </w:divBdr>
          <w:divsChild>
            <w:div w:id="1507011847">
              <w:marLeft w:val="0"/>
              <w:marRight w:val="0"/>
              <w:marTop w:val="0"/>
              <w:marBottom w:val="0"/>
              <w:divBdr>
                <w:top w:val="none" w:sz="0" w:space="0" w:color="auto"/>
                <w:left w:val="none" w:sz="0" w:space="0" w:color="auto"/>
                <w:bottom w:val="none" w:sz="0" w:space="0" w:color="auto"/>
                <w:right w:val="none" w:sz="0" w:space="0" w:color="auto"/>
              </w:divBdr>
              <w:divsChild>
                <w:div w:id="1230188329">
                  <w:marLeft w:val="0"/>
                  <w:marRight w:val="0"/>
                  <w:marTop w:val="0"/>
                  <w:marBottom w:val="0"/>
                  <w:divBdr>
                    <w:top w:val="none" w:sz="0" w:space="0" w:color="auto"/>
                    <w:left w:val="none" w:sz="0" w:space="0" w:color="auto"/>
                    <w:bottom w:val="none" w:sz="0" w:space="0" w:color="auto"/>
                    <w:right w:val="none" w:sz="0" w:space="0" w:color="auto"/>
                  </w:divBdr>
                </w:div>
              </w:divsChild>
            </w:div>
            <w:div w:id="796919627">
              <w:marLeft w:val="0"/>
              <w:marRight w:val="0"/>
              <w:marTop w:val="0"/>
              <w:marBottom w:val="0"/>
              <w:divBdr>
                <w:top w:val="none" w:sz="0" w:space="0" w:color="auto"/>
                <w:left w:val="none" w:sz="0" w:space="0" w:color="auto"/>
                <w:bottom w:val="none" w:sz="0" w:space="0" w:color="auto"/>
                <w:right w:val="none" w:sz="0" w:space="0" w:color="auto"/>
              </w:divBdr>
              <w:divsChild>
                <w:div w:id="1768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929">
          <w:marLeft w:val="0"/>
          <w:marRight w:val="0"/>
          <w:marTop w:val="0"/>
          <w:marBottom w:val="0"/>
          <w:divBdr>
            <w:top w:val="none" w:sz="0" w:space="0" w:color="auto"/>
            <w:left w:val="none" w:sz="0" w:space="0" w:color="auto"/>
            <w:bottom w:val="none" w:sz="0" w:space="0" w:color="auto"/>
            <w:right w:val="none" w:sz="0" w:space="0" w:color="auto"/>
          </w:divBdr>
          <w:divsChild>
            <w:div w:id="43138371">
              <w:marLeft w:val="0"/>
              <w:marRight w:val="0"/>
              <w:marTop w:val="0"/>
              <w:marBottom w:val="0"/>
              <w:divBdr>
                <w:top w:val="none" w:sz="0" w:space="0" w:color="auto"/>
                <w:left w:val="none" w:sz="0" w:space="0" w:color="auto"/>
                <w:bottom w:val="none" w:sz="0" w:space="0" w:color="auto"/>
                <w:right w:val="none" w:sz="0" w:space="0" w:color="auto"/>
              </w:divBdr>
              <w:divsChild>
                <w:div w:id="1576470221">
                  <w:marLeft w:val="0"/>
                  <w:marRight w:val="0"/>
                  <w:marTop w:val="0"/>
                  <w:marBottom w:val="0"/>
                  <w:divBdr>
                    <w:top w:val="none" w:sz="0" w:space="0" w:color="auto"/>
                    <w:left w:val="none" w:sz="0" w:space="0" w:color="auto"/>
                    <w:bottom w:val="none" w:sz="0" w:space="0" w:color="auto"/>
                    <w:right w:val="none" w:sz="0" w:space="0" w:color="auto"/>
                  </w:divBdr>
                </w:div>
              </w:divsChild>
            </w:div>
            <w:div w:id="67776026">
              <w:marLeft w:val="0"/>
              <w:marRight w:val="0"/>
              <w:marTop w:val="0"/>
              <w:marBottom w:val="0"/>
              <w:divBdr>
                <w:top w:val="none" w:sz="0" w:space="0" w:color="auto"/>
                <w:left w:val="none" w:sz="0" w:space="0" w:color="auto"/>
                <w:bottom w:val="none" w:sz="0" w:space="0" w:color="auto"/>
                <w:right w:val="none" w:sz="0" w:space="0" w:color="auto"/>
              </w:divBdr>
              <w:divsChild>
                <w:div w:id="13785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597">
          <w:marLeft w:val="0"/>
          <w:marRight w:val="0"/>
          <w:marTop w:val="0"/>
          <w:marBottom w:val="0"/>
          <w:divBdr>
            <w:top w:val="none" w:sz="0" w:space="0" w:color="auto"/>
            <w:left w:val="none" w:sz="0" w:space="0" w:color="auto"/>
            <w:bottom w:val="none" w:sz="0" w:space="0" w:color="auto"/>
            <w:right w:val="none" w:sz="0" w:space="0" w:color="auto"/>
          </w:divBdr>
          <w:divsChild>
            <w:div w:id="839589071">
              <w:marLeft w:val="0"/>
              <w:marRight w:val="0"/>
              <w:marTop w:val="0"/>
              <w:marBottom w:val="0"/>
              <w:divBdr>
                <w:top w:val="none" w:sz="0" w:space="0" w:color="auto"/>
                <w:left w:val="none" w:sz="0" w:space="0" w:color="auto"/>
                <w:bottom w:val="none" w:sz="0" w:space="0" w:color="auto"/>
                <w:right w:val="none" w:sz="0" w:space="0" w:color="auto"/>
              </w:divBdr>
              <w:divsChild>
                <w:div w:id="8558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5225">
      <w:bodyDiv w:val="1"/>
      <w:marLeft w:val="0"/>
      <w:marRight w:val="0"/>
      <w:marTop w:val="0"/>
      <w:marBottom w:val="0"/>
      <w:divBdr>
        <w:top w:val="none" w:sz="0" w:space="0" w:color="auto"/>
        <w:left w:val="none" w:sz="0" w:space="0" w:color="auto"/>
        <w:bottom w:val="none" w:sz="0" w:space="0" w:color="auto"/>
        <w:right w:val="none" w:sz="0" w:space="0" w:color="auto"/>
      </w:divBdr>
      <w:divsChild>
        <w:div w:id="356469925">
          <w:marLeft w:val="0"/>
          <w:marRight w:val="0"/>
          <w:marTop w:val="0"/>
          <w:marBottom w:val="0"/>
          <w:divBdr>
            <w:top w:val="none" w:sz="0" w:space="0" w:color="auto"/>
            <w:left w:val="none" w:sz="0" w:space="0" w:color="auto"/>
            <w:bottom w:val="none" w:sz="0" w:space="0" w:color="auto"/>
            <w:right w:val="none" w:sz="0" w:space="0" w:color="auto"/>
          </w:divBdr>
          <w:divsChild>
            <w:div w:id="1275821034">
              <w:marLeft w:val="0"/>
              <w:marRight w:val="0"/>
              <w:marTop w:val="0"/>
              <w:marBottom w:val="0"/>
              <w:divBdr>
                <w:top w:val="none" w:sz="0" w:space="0" w:color="auto"/>
                <w:left w:val="none" w:sz="0" w:space="0" w:color="auto"/>
                <w:bottom w:val="none" w:sz="0" w:space="0" w:color="auto"/>
                <w:right w:val="none" w:sz="0" w:space="0" w:color="auto"/>
              </w:divBdr>
              <w:divsChild>
                <w:div w:id="1112556310">
                  <w:marLeft w:val="0"/>
                  <w:marRight w:val="0"/>
                  <w:marTop w:val="0"/>
                  <w:marBottom w:val="0"/>
                  <w:divBdr>
                    <w:top w:val="none" w:sz="0" w:space="0" w:color="auto"/>
                    <w:left w:val="none" w:sz="0" w:space="0" w:color="auto"/>
                    <w:bottom w:val="none" w:sz="0" w:space="0" w:color="auto"/>
                    <w:right w:val="none" w:sz="0" w:space="0" w:color="auto"/>
                  </w:divBdr>
                </w:div>
              </w:divsChild>
            </w:div>
            <w:div w:id="803081938">
              <w:marLeft w:val="0"/>
              <w:marRight w:val="0"/>
              <w:marTop w:val="0"/>
              <w:marBottom w:val="0"/>
              <w:divBdr>
                <w:top w:val="none" w:sz="0" w:space="0" w:color="auto"/>
                <w:left w:val="none" w:sz="0" w:space="0" w:color="auto"/>
                <w:bottom w:val="none" w:sz="0" w:space="0" w:color="auto"/>
                <w:right w:val="none" w:sz="0" w:space="0" w:color="auto"/>
              </w:divBdr>
              <w:divsChild>
                <w:div w:id="1532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090">
          <w:marLeft w:val="0"/>
          <w:marRight w:val="0"/>
          <w:marTop w:val="0"/>
          <w:marBottom w:val="0"/>
          <w:divBdr>
            <w:top w:val="none" w:sz="0" w:space="0" w:color="auto"/>
            <w:left w:val="none" w:sz="0" w:space="0" w:color="auto"/>
            <w:bottom w:val="none" w:sz="0" w:space="0" w:color="auto"/>
            <w:right w:val="none" w:sz="0" w:space="0" w:color="auto"/>
          </w:divBdr>
          <w:divsChild>
            <w:div w:id="1042902757">
              <w:marLeft w:val="0"/>
              <w:marRight w:val="0"/>
              <w:marTop w:val="0"/>
              <w:marBottom w:val="0"/>
              <w:divBdr>
                <w:top w:val="none" w:sz="0" w:space="0" w:color="auto"/>
                <w:left w:val="none" w:sz="0" w:space="0" w:color="auto"/>
                <w:bottom w:val="none" w:sz="0" w:space="0" w:color="auto"/>
                <w:right w:val="none" w:sz="0" w:space="0" w:color="auto"/>
              </w:divBdr>
              <w:divsChild>
                <w:div w:id="1947956187">
                  <w:marLeft w:val="0"/>
                  <w:marRight w:val="0"/>
                  <w:marTop w:val="0"/>
                  <w:marBottom w:val="0"/>
                  <w:divBdr>
                    <w:top w:val="none" w:sz="0" w:space="0" w:color="auto"/>
                    <w:left w:val="none" w:sz="0" w:space="0" w:color="auto"/>
                    <w:bottom w:val="none" w:sz="0" w:space="0" w:color="auto"/>
                    <w:right w:val="none" w:sz="0" w:space="0" w:color="auto"/>
                  </w:divBdr>
                </w:div>
              </w:divsChild>
            </w:div>
            <w:div w:id="256256981">
              <w:marLeft w:val="0"/>
              <w:marRight w:val="0"/>
              <w:marTop w:val="0"/>
              <w:marBottom w:val="0"/>
              <w:divBdr>
                <w:top w:val="none" w:sz="0" w:space="0" w:color="auto"/>
                <w:left w:val="none" w:sz="0" w:space="0" w:color="auto"/>
                <w:bottom w:val="none" w:sz="0" w:space="0" w:color="auto"/>
                <w:right w:val="none" w:sz="0" w:space="0" w:color="auto"/>
              </w:divBdr>
              <w:divsChild>
                <w:div w:id="2039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112">
          <w:marLeft w:val="0"/>
          <w:marRight w:val="0"/>
          <w:marTop w:val="0"/>
          <w:marBottom w:val="0"/>
          <w:divBdr>
            <w:top w:val="none" w:sz="0" w:space="0" w:color="auto"/>
            <w:left w:val="none" w:sz="0" w:space="0" w:color="auto"/>
            <w:bottom w:val="none" w:sz="0" w:space="0" w:color="auto"/>
            <w:right w:val="none" w:sz="0" w:space="0" w:color="auto"/>
          </w:divBdr>
          <w:divsChild>
            <w:div w:id="169103262">
              <w:marLeft w:val="0"/>
              <w:marRight w:val="0"/>
              <w:marTop w:val="0"/>
              <w:marBottom w:val="0"/>
              <w:divBdr>
                <w:top w:val="none" w:sz="0" w:space="0" w:color="auto"/>
                <w:left w:val="none" w:sz="0" w:space="0" w:color="auto"/>
                <w:bottom w:val="none" w:sz="0" w:space="0" w:color="auto"/>
                <w:right w:val="none" w:sz="0" w:space="0" w:color="auto"/>
              </w:divBdr>
              <w:divsChild>
                <w:div w:id="1694333567">
                  <w:marLeft w:val="0"/>
                  <w:marRight w:val="0"/>
                  <w:marTop w:val="0"/>
                  <w:marBottom w:val="0"/>
                  <w:divBdr>
                    <w:top w:val="none" w:sz="0" w:space="0" w:color="auto"/>
                    <w:left w:val="none" w:sz="0" w:space="0" w:color="auto"/>
                    <w:bottom w:val="none" w:sz="0" w:space="0" w:color="auto"/>
                    <w:right w:val="none" w:sz="0" w:space="0" w:color="auto"/>
                  </w:divBdr>
                </w:div>
              </w:divsChild>
            </w:div>
            <w:div w:id="1858348919">
              <w:marLeft w:val="0"/>
              <w:marRight w:val="0"/>
              <w:marTop w:val="0"/>
              <w:marBottom w:val="0"/>
              <w:divBdr>
                <w:top w:val="none" w:sz="0" w:space="0" w:color="auto"/>
                <w:left w:val="none" w:sz="0" w:space="0" w:color="auto"/>
                <w:bottom w:val="none" w:sz="0" w:space="0" w:color="auto"/>
                <w:right w:val="none" w:sz="0" w:space="0" w:color="auto"/>
              </w:divBdr>
              <w:divsChild>
                <w:div w:id="823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6824">
          <w:marLeft w:val="0"/>
          <w:marRight w:val="0"/>
          <w:marTop w:val="0"/>
          <w:marBottom w:val="0"/>
          <w:divBdr>
            <w:top w:val="none" w:sz="0" w:space="0" w:color="auto"/>
            <w:left w:val="none" w:sz="0" w:space="0" w:color="auto"/>
            <w:bottom w:val="none" w:sz="0" w:space="0" w:color="auto"/>
            <w:right w:val="none" w:sz="0" w:space="0" w:color="auto"/>
          </w:divBdr>
          <w:divsChild>
            <w:div w:id="145586610">
              <w:marLeft w:val="0"/>
              <w:marRight w:val="0"/>
              <w:marTop w:val="0"/>
              <w:marBottom w:val="0"/>
              <w:divBdr>
                <w:top w:val="none" w:sz="0" w:space="0" w:color="auto"/>
                <w:left w:val="none" w:sz="0" w:space="0" w:color="auto"/>
                <w:bottom w:val="none" w:sz="0" w:space="0" w:color="auto"/>
                <w:right w:val="none" w:sz="0" w:space="0" w:color="auto"/>
              </w:divBdr>
              <w:divsChild>
                <w:div w:id="1718704645">
                  <w:marLeft w:val="0"/>
                  <w:marRight w:val="0"/>
                  <w:marTop w:val="0"/>
                  <w:marBottom w:val="0"/>
                  <w:divBdr>
                    <w:top w:val="none" w:sz="0" w:space="0" w:color="auto"/>
                    <w:left w:val="none" w:sz="0" w:space="0" w:color="auto"/>
                    <w:bottom w:val="none" w:sz="0" w:space="0" w:color="auto"/>
                    <w:right w:val="none" w:sz="0" w:space="0" w:color="auto"/>
                  </w:divBdr>
                </w:div>
              </w:divsChild>
            </w:div>
            <w:div w:id="163863770">
              <w:marLeft w:val="0"/>
              <w:marRight w:val="0"/>
              <w:marTop w:val="0"/>
              <w:marBottom w:val="0"/>
              <w:divBdr>
                <w:top w:val="none" w:sz="0" w:space="0" w:color="auto"/>
                <w:left w:val="none" w:sz="0" w:space="0" w:color="auto"/>
                <w:bottom w:val="none" w:sz="0" w:space="0" w:color="auto"/>
                <w:right w:val="none" w:sz="0" w:space="0" w:color="auto"/>
              </w:divBdr>
              <w:divsChild>
                <w:div w:id="1607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088">
          <w:marLeft w:val="0"/>
          <w:marRight w:val="0"/>
          <w:marTop w:val="0"/>
          <w:marBottom w:val="0"/>
          <w:divBdr>
            <w:top w:val="none" w:sz="0" w:space="0" w:color="auto"/>
            <w:left w:val="none" w:sz="0" w:space="0" w:color="auto"/>
            <w:bottom w:val="none" w:sz="0" w:space="0" w:color="auto"/>
            <w:right w:val="none" w:sz="0" w:space="0" w:color="auto"/>
          </w:divBdr>
          <w:divsChild>
            <w:div w:id="1393963715">
              <w:marLeft w:val="0"/>
              <w:marRight w:val="0"/>
              <w:marTop w:val="0"/>
              <w:marBottom w:val="0"/>
              <w:divBdr>
                <w:top w:val="none" w:sz="0" w:space="0" w:color="auto"/>
                <w:left w:val="none" w:sz="0" w:space="0" w:color="auto"/>
                <w:bottom w:val="none" w:sz="0" w:space="0" w:color="auto"/>
                <w:right w:val="none" w:sz="0" w:space="0" w:color="auto"/>
              </w:divBdr>
              <w:divsChild>
                <w:div w:id="273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3398">
      <w:bodyDiv w:val="1"/>
      <w:marLeft w:val="0"/>
      <w:marRight w:val="0"/>
      <w:marTop w:val="0"/>
      <w:marBottom w:val="0"/>
      <w:divBdr>
        <w:top w:val="none" w:sz="0" w:space="0" w:color="auto"/>
        <w:left w:val="none" w:sz="0" w:space="0" w:color="auto"/>
        <w:bottom w:val="none" w:sz="0" w:space="0" w:color="auto"/>
        <w:right w:val="none" w:sz="0" w:space="0" w:color="auto"/>
      </w:divBdr>
      <w:divsChild>
        <w:div w:id="2048330481">
          <w:marLeft w:val="0"/>
          <w:marRight w:val="0"/>
          <w:marTop w:val="0"/>
          <w:marBottom w:val="0"/>
          <w:divBdr>
            <w:top w:val="none" w:sz="0" w:space="0" w:color="auto"/>
            <w:left w:val="none" w:sz="0" w:space="0" w:color="auto"/>
            <w:bottom w:val="none" w:sz="0" w:space="0" w:color="auto"/>
            <w:right w:val="none" w:sz="0" w:space="0" w:color="auto"/>
          </w:divBdr>
          <w:divsChild>
            <w:div w:id="1512068679">
              <w:marLeft w:val="0"/>
              <w:marRight w:val="0"/>
              <w:marTop w:val="0"/>
              <w:marBottom w:val="0"/>
              <w:divBdr>
                <w:top w:val="none" w:sz="0" w:space="0" w:color="auto"/>
                <w:left w:val="none" w:sz="0" w:space="0" w:color="auto"/>
                <w:bottom w:val="none" w:sz="0" w:space="0" w:color="auto"/>
                <w:right w:val="none" w:sz="0" w:space="0" w:color="auto"/>
              </w:divBdr>
              <w:divsChild>
                <w:div w:id="1248148570">
                  <w:marLeft w:val="0"/>
                  <w:marRight w:val="0"/>
                  <w:marTop w:val="0"/>
                  <w:marBottom w:val="0"/>
                  <w:divBdr>
                    <w:top w:val="none" w:sz="0" w:space="0" w:color="auto"/>
                    <w:left w:val="none" w:sz="0" w:space="0" w:color="auto"/>
                    <w:bottom w:val="none" w:sz="0" w:space="0" w:color="auto"/>
                    <w:right w:val="none" w:sz="0" w:space="0" w:color="auto"/>
                  </w:divBdr>
                </w:div>
              </w:divsChild>
            </w:div>
            <w:div w:id="549339654">
              <w:marLeft w:val="0"/>
              <w:marRight w:val="0"/>
              <w:marTop w:val="0"/>
              <w:marBottom w:val="0"/>
              <w:divBdr>
                <w:top w:val="none" w:sz="0" w:space="0" w:color="auto"/>
                <w:left w:val="none" w:sz="0" w:space="0" w:color="auto"/>
                <w:bottom w:val="none" w:sz="0" w:space="0" w:color="auto"/>
                <w:right w:val="none" w:sz="0" w:space="0" w:color="auto"/>
              </w:divBdr>
              <w:divsChild>
                <w:div w:id="167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88">
          <w:marLeft w:val="0"/>
          <w:marRight w:val="0"/>
          <w:marTop w:val="0"/>
          <w:marBottom w:val="0"/>
          <w:divBdr>
            <w:top w:val="none" w:sz="0" w:space="0" w:color="auto"/>
            <w:left w:val="none" w:sz="0" w:space="0" w:color="auto"/>
            <w:bottom w:val="none" w:sz="0" w:space="0" w:color="auto"/>
            <w:right w:val="none" w:sz="0" w:space="0" w:color="auto"/>
          </w:divBdr>
          <w:divsChild>
            <w:div w:id="1667976906">
              <w:marLeft w:val="0"/>
              <w:marRight w:val="0"/>
              <w:marTop w:val="0"/>
              <w:marBottom w:val="0"/>
              <w:divBdr>
                <w:top w:val="none" w:sz="0" w:space="0" w:color="auto"/>
                <w:left w:val="none" w:sz="0" w:space="0" w:color="auto"/>
                <w:bottom w:val="none" w:sz="0" w:space="0" w:color="auto"/>
                <w:right w:val="none" w:sz="0" w:space="0" w:color="auto"/>
              </w:divBdr>
              <w:divsChild>
                <w:div w:id="1050114002">
                  <w:marLeft w:val="0"/>
                  <w:marRight w:val="0"/>
                  <w:marTop w:val="0"/>
                  <w:marBottom w:val="0"/>
                  <w:divBdr>
                    <w:top w:val="none" w:sz="0" w:space="0" w:color="auto"/>
                    <w:left w:val="none" w:sz="0" w:space="0" w:color="auto"/>
                    <w:bottom w:val="none" w:sz="0" w:space="0" w:color="auto"/>
                    <w:right w:val="none" w:sz="0" w:space="0" w:color="auto"/>
                  </w:divBdr>
                </w:div>
              </w:divsChild>
            </w:div>
            <w:div w:id="754978716">
              <w:marLeft w:val="0"/>
              <w:marRight w:val="0"/>
              <w:marTop w:val="0"/>
              <w:marBottom w:val="0"/>
              <w:divBdr>
                <w:top w:val="none" w:sz="0" w:space="0" w:color="auto"/>
                <w:left w:val="none" w:sz="0" w:space="0" w:color="auto"/>
                <w:bottom w:val="none" w:sz="0" w:space="0" w:color="auto"/>
                <w:right w:val="none" w:sz="0" w:space="0" w:color="auto"/>
              </w:divBdr>
              <w:divsChild>
                <w:div w:id="7902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962">
          <w:marLeft w:val="0"/>
          <w:marRight w:val="0"/>
          <w:marTop w:val="0"/>
          <w:marBottom w:val="0"/>
          <w:divBdr>
            <w:top w:val="none" w:sz="0" w:space="0" w:color="auto"/>
            <w:left w:val="none" w:sz="0" w:space="0" w:color="auto"/>
            <w:bottom w:val="none" w:sz="0" w:space="0" w:color="auto"/>
            <w:right w:val="none" w:sz="0" w:space="0" w:color="auto"/>
          </w:divBdr>
          <w:divsChild>
            <w:div w:id="915673269">
              <w:marLeft w:val="0"/>
              <w:marRight w:val="0"/>
              <w:marTop w:val="0"/>
              <w:marBottom w:val="0"/>
              <w:divBdr>
                <w:top w:val="none" w:sz="0" w:space="0" w:color="auto"/>
                <w:left w:val="none" w:sz="0" w:space="0" w:color="auto"/>
                <w:bottom w:val="none" w:sz="0" w:space="0" w:color="auto"/>
                <w:right w:val="none" w:sz="0" w:space="0" w:color="auto"/>
              </w:divBdr>
              <w:divsChild>
                <w:div w:id="1754550789">
                  <w:marLeft w:val="0"/>
                  <w:marRight w:val="0"/>
                  <w:marTop w:val="0"/>
                  <w:marBottom w:val="0"/>
                  <w:divBdr>
                    <w:top w:val="none" w:sz="0" w:space="0" w:color="auto"/>
                    <w:left w:val="none" w:sz="0" w:space="0" w:color="auto"/>
                    <w:bottom w:val="none" w:sz="0" w:space="0" w:color="auto"/>
                    <w:right w:val="none" w:sz="0" w:space="0" w:color="auto"/>
                  </w:divBdr>
                </w:div>
              </w:divsChild>
            </w:div>
            <w:div w:id="416445511">
              <w:marLeft w:val="0"/>
              <w:marRight w:val="0"/>
              <w:marTop w:val="0"/>
              <w:marBottom w:val="0"/>
              <w:divBdr>
                <w:top w:val="none" w:sz="0" w:space="0" w:color="auto"/>
                <w:left w:val="none" w:sz="0" w:space="0" w:color="auto"/>
                <w:bottom w:val="none" w:sz="0" w:space="0" w:color="auto"/>
                <w:right w:val="none" w:sz="0" w:space="0" w:color="auto"/>
              </w:divBdr>
              <w:divsChild>
                <w:div w:id="62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3196">
          <w:marLeft w:val="0"/>
          <w:marRight w:val="0"/>
          <w:marTop w:val="0"/>
          <w:marBottom w:val="0"/>
          <w:divBdr>
            <w:top w:val="none" w:sz="0" w:space="0" w:color="auto"/>
            <w:left w:val="none" w:sz="0" w:space="0" w:color="auto"/>
            <w:bottom w:val="none" w:sz="0" w:space="0" w:color="auto"/>
            <w:right w:val="none" w:sz="0" w:space="0" w:color="auto"/>
          </w:divBdr>
          <w:divsChild>
            <w:div w:id="295108943">
              <w:marLeft w:val="0"/>
              <w:marRight w:val="0"/>
              <w:marTop w:val="0"/>
              <w:marBottom w:val="0"/>
              <w:divBdr>
                <w:top w:val="none" w:sz="0" w:space="0" w:color="auto"/>
                <w:left w:val="none" w:sz="0" w:space="0" w:color="auto"/>
                <w:bottom w:val="none" w:sz="0" w:space="0" w:color="auto"/>
                <w:right w:val="none" w:sz="0" w:space="0" w:color="auto"/>
              </w:divBdr>
              <w:divsChild>
                <w:div w:id="678653179">
                  <w:marLeft w:val="0"/>
                  <w:marRight w:val="0"/>
                  <w:marTop w:val="0"/>
                  <w:marBottom w:val="0"/>
                  <w:divBdr>
                    <w:top w:val="none" w:sz="0" w:space="0" w:color="auto"/>
                    <w:left w:val="none" w:sz="0" w:space="0" w:color="auto"/>
                    <w:bottom w:val="none" w:sz="0" w:space="0" w:color="auto"/>
                    <w:right w:val="none" w:sz="0" w:space="0" w:color="auto"/>
                  </w:divBdr>
                </w:div>
              </w:divsChild>
            </w:div>
            <w:div w:id="1460102828">
              <w:marLeft w:val="0"/>
              <w:marRight w:val="0"/>
              <w:marTop w:val="0"/>
              <w:marBottom w:val="0"/>
              <w:divBdr>
                <w:top w:val="none" w:sz="0" w:space="0" w:color="auto"/>
                <w:left w:val="none" w:sz="0" w:space="0" w:color="auto"/>
                <w:bottom w:val="none" w:sz="0" w:space="0" w:color="auto"/>
                <w:right w:val="none" w:sz="0" w:space="0" w:color="auto"/>
              </w:divBdr>
              <w:divsChild>
                <w:div w:id="941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317">
          <w:marLeft w:val="0"/>
          <w:marRight w:val="0"/>
          <w:marTop w:val="0"/>
          <w:marBottom w:val="0"/>
          <w:divBdr>
            <w:top w:val="none" w:sz="0" w:space="0" w:color="auto"/>
            <w:left w:val="none" w:sz="0" w:space="0" w:color="auto"/>
            <w:bottom w:val="none" w:sz="0" w:space="0" w:color="auto"/>
            <w:right w:val="none" w:sz="0" w:space="0" w:color="auto"/>
          </w:divBdr>
          <w:divsChild>
            <w:div w:id="653485522">
              <w:marLeft w:val="0"/>
              <w:marRight w:val="0"/>
              <w:marTop w:val="0"/>
              <w:marBottom w:val="0"/>
              <w:divBdr>
                <w:top w:val="none" w:sz="0" w:space="0" w:color="auto"/>
                <w:left w:val="none" w:sz="0" w:space="0" w:color="auto"/>
                <w:bottom w:val="none" w:sz="0" w:space="0" w:color="auto"/>
                <w:right w:val="none" w:sz="0" w:space="0" w:color="auto"/>
              </w:divBdr>
              <w:divsChild>
                <w:div w:id="2757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7.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Karsten Posthumus</dc:creator>
  <cp:keywords/>
  <dc:description/>
  <cp:lastModifiedBy>Ryan Cummings</cp:lastModifiedBy>
  <cp:revision>12</cp:revision>
  <dcterms:created xsi:type="dcterms:W3CDTF">2024-08-13T18:16:00Z</dcterms:created>
  <dcterms:modified xsi:type="dcterms:W3CDTF">2024-08-13T18:29:00Z</dcterms:modified>
</cp:coreProperties>
</file>